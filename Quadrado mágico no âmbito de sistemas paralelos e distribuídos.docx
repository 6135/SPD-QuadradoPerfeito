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  <w:id w:val="-409622963"/>
        <w:docPartObj>
          <w:docPartGallery w:val="Cover Pages"/>
          <w:docPartUnique/>
        </w:docPartObj>
      </w:sdtPr>
      <w:sdtEndPr/>
      <w:sdtContent>
        <w:p w14:paraId="230A0C2F" w14:textId="1D1CC556" w:rsidR="00E12D3C" w:rsidRDefault="00E12D3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584512" behindDoc="1" locked="0" layoutInCell="1" allowOverlap="1" wp14:anchorId="53822D82" wp14:editId="5379A76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F7BA31" w14:textId="6521ACD6" w:rsidR="00E12D3C" w:rsidRDefault="00E12D3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822D82" id="Group 2" o:spid="_x0000_s1026" alt="&quot;&quot;" style="position:absolute;margin-left:0;margin-top:0;width:172.8pt;height:718.55pt;z-index:-2517319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F7BA31" w14:textId="6521ACD6" w:rsidR="00E12D3C" w:rsidRDefault="00E12D3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0896" behindDoc="0" locked="0" layoutInCell="1" allowOverlap="1" wp14:anchorId="005F24EC" wp14:editId="625A8EF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FF5F9" w14:textId="5E46C475" w:rsidR="00E12D3C" w:rsidRDefault="009679F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2D3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GUI COSTA N</w:t>
                                    </w:r>
                                    <w:r w:rsidR="00E12D3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º61172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5F24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008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BAFF5F9" w14:textId="5E46C475" w:rsidR="00E12D3C" w:rsidRDefault="009679F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12D3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GUI COSTA N</w:t>
                              </w:r>
                              <w:r w:rsidR="00E12D3C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pt-PT"/>
                                </w:rPr>
                                <w:t>º61172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92704" behindDoc="0" locked="0" layoutInCell="1" allowOverlap="1" wp14:anchorId="034F8F2C" wp14:editId="1E3443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EFC87" w14:textId="5CC02EDC" w:rsidR="00E12D3C" w:rsidRDefault="009679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2D3C" w:rsidRPr="00E12D3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Quadrado Mágico</w:t>
                                    </w:r>
                                  </w:sdtContent>
                                </w:sdt>
                              </w:p>
                              <w:p w14:paraId="3E3A884E" w14:textId="71706FBB" w:rsidR="00E12D3C" w:rsidRDefault="009679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74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4F8F2C" id="Text Box 1" o:spid="_x0000_s1056" type="#_x0000_t202" style="position:absolute;margin-left:0;margin-top:0;width:4in;height:84.25pt;z-index:251592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14EFC87" w14:textId="5CC02EDC" w:rsidR="00E12D3C" w:rsidRDefault="009679F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12D3C" w:rsidRPr="00E12D3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Quadrado Mágico</w:t>
                              </w:r>
                            </w:sdtContent>
                          </w:sdt>
                        </w:p>
                        <w:p w14:paraId="3E3A884E" w14:textId="71706FBB" w:rsidR="00E12D3C" w:rsidRDefault="009679F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74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71D773" w14:textId="77777777" w:rsidR="00737465" w:rsidRDefault="00E12D3C" w:rsidP="00737465">
          <w:r>
            <w:br w:type="page"/>
          </w:r>
        </w:p>
        <w:p w14:paraId="533A2399" w14:textId="1300C4BC" w:rsidR="00737465" w:rsidRDefault="00737465" w:rsidP="00737465"/>
        <w:p w14:paraId="1F881353" w14:textId="425A2561" w:rsidR="00936279" w:rsidRDefault="00936279" w:rsidP="00737465"/>
        <w:p w14:paraId="1758C5FE" w14:textId="43B06D40" w:rsidR="00936279" w:rsidRDefault="00936279" w:rsidP="00737465"/>
        <w:p w14:paraId="625C1121" w14:textId="010A19E0" w:rsidR="00936279" w:rsidRDefault="00936279" w:rsidP="00737465"/>
        <w:p w14:paraId="7B8F55A7" w14:textId="44D5D91C" w:rsidR="00936279" w:rsidRDefault="00936279" w:rsidP="00737465"/>
        <w:p w14:paraId="5AF6ECB3" w14:textId="4DE36D96" w:rsidR="00936279" w:rsidRDefault="00936279" w:rsidP="00737465"/>
        <w:p w14:paraId="28EFF62D" w14:textId="18C3D84B" w:rsidR="00936279" w:rsidRDefault="00936279" w:rsidP="00737465"/>
        <w:p w14:paraId="2C4D74B6" w14:textId="32833E30" w:rsidR="00936279" w:rsidRDefault="00936279" w:rsidP="00737465"/>
        <w:p w14:paraId="6FF589A2" w14:textId="39ADEFA8" w:rsidR="00936279" w:rsidRDefault="00936279" w:rsidP="00737465"/>
        <w:p w14:paraId="60CFD7C5" w14:textId="2095954F" w:rsidR="00936279" w:rsidRDefault="00936279" w:rsidP="00737465"/>
        <w:p w14:paraId="258DAB07" w14:textId="46E6EF47" w:rsidR="00936279" w:rsidRDefault="00936279" w:rsidP="00737465"/>
        <w:p w14:paraId="6FBA7AB2" w14:textId="77777777" w:rsidR="00936279" w:rsidRDefault="00936279" w:rsidP="00737465"/>
        <w:p w14:paraId="4F18DF1C" w14:textId="7AD961EF" w:rsidR="00737465" w:rsidRDefault="00737465" w:rsidP="00737465">
          <w:pPr>
            <w:pStyle w:val="Title"/>
            <w:jc w:val="center"/>
          </w:pPr>
          <w:r>
            <w:t>Quadrado mágico no âmbito de sistemas paralelos e distribuídos</w:t>
          </w:r>
        </w:p>
      </w:sdtContent>
    </w:sdt>
    <w:p w14:paraId="55F8A117" w14:textId="060CEABE" w:rsidR="00737465" w:rsidRDefault="00737465" w:rsidP="00737465"/>
    <w:p w14:paraId="677EC9B4" w14:textId="614EE1C2" w:rsidR="00F26C3B" w:rsidRDefault="00F26C3B" w:rsidP="00737465">
      <w:pPr>
        <w:jc w:val="center"/>
      </w:pPr>
      <w:r>
        <w:t>Universidade do Algarve – Faculdade de Ciências e Tecnologia</w:t>
      </w:r>
    </w:p>
    <w:p w14:paraId="16C8BEAD" w14:textId="65607D3D" w:rsidR="00E809FD" w:rsidRDefault="00E809FD" w:rsidP="00737465">
      <w:pPr>
        <w:jc w:val="center"/>
      </w:pPr>
      <w:r>
        <w:t xml:space="preserve">Gui Costa Nº 61172 </w:t>
      </w:r>
    </w:p>
    <w:p w14:paraId="41B18BDD" w14:textId="3FB84F3E" w:rsidR="00E809FD" w:rsidRDefault="00E809FD" w:rsidP="00737465">
      <w:pPr>
        <w:jc w:val="center"/>
      </w:pPr>
      <w:r>
        <w:t>2021</w:t>
      </w:r>
    </w:p>
    <w:p w14:paraId="700F250B" w14:textId="34F370F3" w:rsidR="00E809FD" w:rsidRDefault="00E809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3836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8BC2C" w14:textId="1464FC8B" w:rsidR="006B1872" w:rsidRPr="00CF599B" w:rsidRDefault="00CF599B" w:rsidP="006B1872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00B802D7" w14:textId="28B060A0" w:rsidR="00F908F7" w:rsidRDefault="006B18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F599B">
            <w:fldChar w:fldCharType="begin"/>
          </w:r>
          <w:r w:rsidRPr="00CF599B">
            <w:instrText xml:space="preserve"> TOC \o "1-3" \h \z \u </w:instrText>
          </w:r>
          <w:r w:rsidRPr="00CF599B">
            <w:fldChar w:fldCharType="separate"/>
          </w:r>
          <w:hyperlink w:anchor="_Toc69671769" w:history="1">
            <w:r w:rsidR="00F908F7" w:rsidRPr="00C934BC">
              <w:rPr>
                <w:rStyle w:val="Hyperlink"/>
                <w:noProof/>
              </w:rPr>
              <w:t>Tabela de figuras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_Toc69671769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3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2E51A402" w14:textId="4B8FC9B8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0" w:history="1">
            <w:r w:rsidR="00F908F7" w:rsidRPr="00C934BC">
              <w:rPr>
                <w:rStyle w:val="Hyperlink"/>
                <w:noProof/>
              </w:rPr>
              <w:t>1 Resumo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_Toc69671770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4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0D0DB985" w14:textId="690E906E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1" w:history="1">
            <w:r w:rsidR="00F908F7" w:rsidRPr="00C934BC">
              <w:rPr>
                <w:rStyle w:val="Hyperlink"/>
                <w:noProof/>
                <w:lang w:val="en-US"/>
              </w:rPr>
              <w:t>2 Abstract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_Toc69671771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5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6292EBA8" w14:textId="7CA09619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2" w:history="1">
            <w:r w:rsidR="00F908F7" w:rsidRPr="00C934BC">
              <w:rPr>
                <w:rStyle w:val="Hyperlink"/>
                <w:noProof/>
              </w:rPr>
              <w:t>3 Introdução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_Toc69671772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6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39678767" w14:textId="3E35B875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3" w:history="1">
            <w:r w:rsidR="00F908F7" w:rsidRPr="00C934BC">
              <w:rPr>
                <w:rStyle w:val="Hyperlink"/>
                <w:noProof/>
              </w:rPr>
              <w:t>3.1 Objetivo e Motivação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_Toc69671773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6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53C243D9" w14:textId="416FEB3C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4" w:history="1">
            <w:r w:rsidR="00F908F7" w:rsidRPr="00C934BC">
              <w:rPr>
                <w:rStyle w:val="Hyperlink"/>
                <w:noProof/>
              </w:rPr>
              <w:t>3.2 Metodologia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_Toc69671774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6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5EB1B5F8" w14:textId="06657C81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5" w:history="1">
            <w:r w:rsidR="00F908F7" w:rsidRPr="00C934BC">
              <w:rPr>
                <w:rStyle w:val="Hyperlink"/>
                <w:noProof/>
              </w:rPr>
              <w:t>3.3 Principais resultados e conclusões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_Toc69671775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6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629ED8A3" w14:textId="2B3E7544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6" w:history="1">
            <w:r w:rsidR="00F908F7" w:rsidRPr="00C934BC">
              <w:rPr>
                <w:rStyle w:val="Hyperlink"/>
                <w:noProof/>
              </w:rPr>
              <w:t>4 Enquadramento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_Toc69671776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7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02E9D47D" w14:textId="351756D4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7" w:history="1">
            <w:r w:rsidR="00F908F7" w:rsidRPr="00C934BC">
              <w:rPr>
                <w:rStyle w:val="Hyperlink"/>
                <w:noProof/>
              </w:rPr>
              <w:t>4.1 Quadrado mágico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_Toc69671777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7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5F8968C5" w14:textId="2F063F74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8" w:history="1">
            <w:r w:rsidR="00F908F7" w:rsidRPr="00C934BC">
              <w:rPr>
                <w:rStyle w:val="Hyperlink"/>
                <w:noProof/>
              </w:rPr>
              <w:t>4.2 Pthreads – POSIX Threads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_Toc69671778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8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35853199" w14:textId="7AADDC9D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79" w:history="1">
            <w:r w:rsidR="00F908F7" w:rsidRPr="00C934BC">
              <w:rPr>
                <w:rStyle w:val="Hyperlink"/>
                <w:noProof/>
              </w:rPr>
              <w:t xml:space="preserve">4.3 OpenMP </w:t>
            </w:r>
            <w:r w:rsidR="00F908F7" w:rsidRPr="00C934BC">
              <w:rPr>
                <w:rStyle w:val="Hyperlink"/>
                <w:noProof/>
                <w:lang w:val="en-US"/>
              </w:rPr>
              <w:t>– Open Multi-Processing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_Toc69671779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8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51CC97DE" w14:textId="3211226A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0" w:history="1">
            <w:r w:rsidR="00F908F7" w:rsidRPr="00C934BC">
              <w:rPr>
                <w:rStyle w:val="Hyperlink"/>
                <w:noProof/>
              </w:rPr>
              <w:t>4.4 MPI – Message Passing Interface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_Toc69671780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8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30EAFEF5" w14:textId="081D92C1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1" w:history="1">
            <w:r w:rsidR="00F908F7" w:rsidRPr="00C934BC">
              <w:rPr>
                <w:rStyle w:val="Hyperlink"/>
                <w:noProof/>
              </w:rPr>
              <w:t>4.5 Dados analisados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_Toc69671781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8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4243D8A4" w14:textId="49C3CD2E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2" w:history="1">
            <w:r w:rsidR="00F908F7" w:rsidRPr="00C934BC">
              <w:rPr>
                <w:rStyle w:val="Hyperlink"/>
                <w:noProof/>
              </w:rPr>
              <w:t>5 Estudo de casos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_Toc69671782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10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3FDAEB09" w14:textId="4DE15383" w:rsidR="00F908F7" w:rsidRDefault="009679F7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3" w:history="1">
            <w:r w:rsidR="00F908F7" w:rsidRPr="00C934BC">
              <w:rPr>
                <w:rStyle w:val="Hyperlink"/>
                <w:noProof/>
              </w:rPr>
              <w:t>5.1 Ambiente de teste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_Toc69671783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10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4C77A1D8" w14:textId="35D02276" w:rsidR="00F908F7" w:rsidRDefault="009679F7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4" w:history="1">
            <w:r w:rsidR="00F908F7" w:rsidRPr="00C934BC">
              <w:rPr>
                <w:rStyle w:val="Hyperlink"/>
                <w:noProof/>
              </w:rPr>
              <w:t>5.1.2 Processamento de Dados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_Toc69671784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10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2488B2B0" w14:textId="432DDFDC" w:rsidR="00F908F7" w:rsidRDefault="009679F7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5" w:history="1">
            <w:r w:rsidR="00F908F7" w:rsidRPr="00C934BC">
              <w:rPr>
                <w:rStyle w:val="Hyperlink"/>
                <w:noProof/>
              </w:rPr>
              <w:t>5.1.3 Casos de teste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_Toc69671785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11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2B3BCDE6" w14:textId="45429119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6" w:history="1">
            <w:r w:rsidR="00F908F7" w:rsidRPr="00C934BC">
              <w:rPr>
                <w:rStyle w:val="Hyperlink"/>
                <w:noProof/>
              </w:rPr>
              <w:t>5.2 Sequencial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_Toc69671786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12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3056C0BB" w14:textId="1CE1775B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7" w:history="1">
            <w:r w:rsidR="00F908F7" w:rsidRPr="00C934BC">
              <w:rPr>
                <w:rStyle w:val="Hyperlink"/>
                <w:noProof/>
              </w:rPr>
              <w:t>5.3 pThreads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_Toc69671787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12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0B2C870D" w14:textId="4A09E767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8" w:history="1">
            <w:r w:rsidR="00F908F7" w:rsidRPr="00C934BC">
              <w:rPr>
                <w:rStyle w:val="Hyperlink"/>
                <w:noProof/>
              </w:rPr>
              <w:t>5.4 OpenMP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_Toc69671788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13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4645AB47" w14:textId="72B54BF0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89" w:history="1">
            <w:r w:rsidR="00F908F7" w:rsidRPr="00C934BC">
              <w:rPr>
                <w:rStyle w:val="Hyperlink"/>
                <w:noProof/>
              </w:rPr>
              <w:t>5.5 MPI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_Toc69671789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13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79C8AD6A" w14:textId="1BFC0676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0" w:history="1">
            <w:r w:rsidR="00F908F7" w:rsidRPr="00C934BC">
              <w:rPr>
                <w:rStyle w:val="Hyperlink"/>
                <w:noProof/>
              </w:rPr>
              <w:t>5.6 MPI + OpenMP (Híbrido)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_Toc69671790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13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22B1A78E" w14:textId="7B79EC14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1" w:history="1">
            <w:r w:rsidR="00F908F7" w:rsidRPr="00C934BC">
              <w:rPr>
                <w:rStyle w:val="Hyperlink"/>
                <w:noProof/>
              </w:rPr>
              <w:t>5.7 Ferramentas utilizadas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_Toc69671791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13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1475C9BB" w14:textId="561E4609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2" w:history="1">
            <w:r w:rsidR="00F908F7" w:rsidRPr="00C934BC">
              <w:rPr>
                <w:rStyle w:val="Hyperlink"/>
                <w:noProof/>
              </w:rPr>
              <w:t>6 Analise de resultados e discussão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_Toc69671792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14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05C8C7EE" w14:textId="402F7373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3" w:history="1">
            <w:r w:rsidR="00F908F7" w:rsidRPr="00C934BC">
              <w:rPr>
                <w:rStyle w:val="Hyperlink"/>
                <w:noProof/>
              </w:rPr>
              <w:t>6.1 Tempos médios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_Toc69671793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14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02AAA365" w14:textId="27F93852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4" w:history="1">
            <w:r w:rsidR="00F908F7" w:rsidRPr="00C934BC">
              <w:rPr>
                <w:rStyle w:val="Hyperlink"/>
                <w:noProof/>
              </w:rPr>
              <w:t>6.2 Aceleração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_Toc69671794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18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674B1A6D" w14:textId="541F47F5" w:rsidR="00F908F7" w:rsidRDefault="009679F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5" w:history="1">
            <w:r w:rsidR="00F908F7" w:rsidRPr="00C934BC">
              <w:rPr>
                <w:rStyle w:val="Hyperlink"/>
                <w:noProof/>
              </w:rPr>
              <w:t>6.3 Eficiência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_Toc69671795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20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4741C568" w14:textId="75C470E9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6" w:history="1">
            <w:r w:rsidR="00F908F7" w:rsidRPr="00C934BC">
              <w:rPr>
                <w:rStyle w:val="Hyperlink"/>
                <w:noProof/>
              </w:rPr>
              <w:t>7 Comentários finais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_Toc69671796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22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413EF049" w14:textId="273A3D33" w:rsidR="00F908F7" w:rsidRDefault="009679F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671797" w:history="1">
            <w:r w:rsidR="00F908F7" w:rsidRPr="00C934BC">
              <w:rPr>
                <w:rStyle w:val="Hyperlink"/>
                <w:noProof/>
              </w:rPr>
              <w:t>8 Bibliografia e Documentação</w:t>
            </w:r>
            <w:r w:rsidR="00F908F7">
              <w:rPr>
                <w:noProof/>
                <w:webHidden/>
              </w:rPr>
              <w:tab/>
            </w:r>
            <w:r w:rsidR="00F908F7">
              <w:rPr>
                <w:noProof/>
                <w:webHidden/>
              </w:rPr>
              <w:fldChar w:fldCharType="begin"/>
            </w:r>
            <w:r w:rsidR="00F908F7">
              <w:rPr>
                <w:noProof/>
                <w:webHidden/>
              </w:rPr>
              <w:instrText xml:space="preserve"> PAGEREF _Toc69671797 \h </w:instrText>
            </w:r>
            <w:r w:rsidR="00F908F7">
              <w:rPr>
                <w:noProof/>
                <w:webHidden/>
              </w:rPr>
            </w:r>
            <w:r w:rsidR="00F908F7">
              <w:rPr>
                <w:noProof/>
                <w:webHidden/>
              </w:rPr>
              <w:fldChar w:fldCharType="separate"/>
            </w:r>
            <w:r w:rsidR="0090427B">
              <w:rPr>
                <w:noProof/>
                <w:webHidden/>
              </w:rPr>
              <w:t>23</w:t>
            </w:r>
            <w:r w:rsidR="00F908F7">
              <w:rPr>
                <w:noProof/>
                <w:webHidden/>
              </w:rPr>
              <w:fldChar w:fldCharType="end"/>
            </w:r>
          </w:hyperlink>
        </w:p>
        <w:p w14:paraId="000BF00B" w14:textId="79C87E74" w:rsidR="006B1872" w:rsidRPr="00960B4D" w:rsidRDefault="006B1872" w:rsidP="00960B4D">
          <w:pPr>
            <w:pStyle w:val="TOC1"/>
            <w:tabs>
              <w:tab w:val="right" w:leader="dot" w:pos="8494"/>
            </w:tabs>
            <w:rPr>
              <w:b/>
              <w:bCs/>
              <w:noProof/>
            </w:rPr>
          </w:pPr>
          <w:r w:rsidRPr="00CF599B">
            <w:rPr>
              <w:b/>
              <w:bCs/>
              <w:noProof/>
            </w:rPr>
            <w:fldChar w:fldCharType="end"/>
          </w:r>
        </w:p>
      </w:sdtContent>
    </w:sdt>
    <w:bookmarkStart w:id="0" w:name="_Toc66915606" w:displacedByCustomXml="prev"/>
    <w:bookmarkStart w:id="1" w:name="_Toc66915618" w:displacedByCustomXml="prev"/>
    <w:p w14:paraId="57129860" w14:textId="77777777" w:rsidR="00273630" w:rsidRDefault="00273630" w:rsidP="00273630"/>
    <w:p w14:paraId="7B5EA795" w14:textId="1B592914" w:rsidR="00F908F7" w:rsidRDefault="00F908F7" w:rsidP="00273630"/>
    <w:p w14:paraId="4689B39D" w14:textId="77777777" w:rsidR="00905EA6" w:rsidRDefault="00905EA6" w:rsidP="00273630"/>
    <w:p w14:paraId="2D10BCDE" w14:textId="42D1B3B8" w:rsidR="00273630" w:rsidRDefault="00273630" w:rsidP="00273630">
      <w:pPr>
        <w:pStyle w:val="Heading1"/>
      </w:pPr>
      <w:bookmarkStart w:id="2" w:name="_Toc69671769"/>
      <w:r>
        <w:lastRenderedPageBreak/>
        <w:t>Tabela de figuras</w:t>
      </w:r>
      <w:bookmarkEnd w:id="2"/>
    </w:p>
    <w:p w14:paraId="0E1A0502" w14:textId="77777777" w:rsidR="00F908F7" w:rsidRPr="00F908F7" w:rsidRDefault="00F908F7" w:rsidP="00F908F7"/>
    <w:p w14:paraId="2B5E1643" w14:textId="79084B07" w:rsidR="00273630" w:rsidRDefault="0027363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69669277" w:history="1">
        <w:r w:rsidRPr="007043F6">
          <w:rPr>
            <w:rStyle w:val="Hyperlink"/>
            <w:noProof/>
          </w:rPr>
          <w:t>Figura 1 - Exemplo de um quadrado mágico src: https://en.wikipedia.org/wiki/Magic_square#/media/File:Magicsquareexample.svg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_Toc69669277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88D896" w14:textId="227A5E4A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69669278" w:history="1">
        <w:r w:rsidR="00273630" w:rsidRPr="007043F6">
          <w:rPr>
            <w:rStyle w:val="Hyperlink"/>
            <w:noProof/>
          </w:rPr>
          <w:t>Figura 2 - Exemplo da divisão da matriz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_Toc69669278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12</w:t>
        </w:r>
        <w:r w:rsidR="00273630">
          <w:rPr>
            <w:noProof/>
            <w:webHidden/>
          </w:rPr>
          <w:fldChar w:fldCharType="end"/>
        </w:r>
      </w:hyperlink>
    </w:p>
    <w:p w14:paraId="43E9E0F0" w14:textId="08319435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79" w:history="1">
        <w:r w:rsidR="00273630" w:rsidRPr="007043F6">
          <w:rPr>
            <w:rStyle w:val="Hyperlink"/>
            <w:noProof/>
          </w:rPr>
          <w:t>Figura 3 – Tabela I1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_Toc69669279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14</w:t>
        </w:r>
        <w:r w:rsidR="00273630">
          <w:rPr>
            <w:noProof/>
            <w:webHidden/>
          </w:rPr>
          <w:fldChar w:fldCharType="end"/>
        </w:r>
      </w:hyperlink>
    </w:p>
    <w:p w14:paraId="7E6726FC" w14:textId="770C4149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69669280" w:history="1">
        <w:r w:rsidR="00273630" w:rsidRPr="007043F6">
          <w:rPr>
            <w:rStyle w:val="Hyperlink"/>
            <w:noProof/>
          </w:rPr>
          <w:t>Figura 4 - Gráfico I2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_Toc69669280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15</w:t>
        </w:r>
        <w:r w:rsidR="00273630">
          <w:rPr>
            <w:noProof/>
            <w:webHidden/>
          </w:rPr>
          <w:fldChar w:fldCharType="end"/>
        </w:r>
      </w:hyperlink>
    </w:p>
    <w:p w14:paraId="564F7C8B" w14:textId="00902C91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69669281" w:history="1">
        <w:r w:rsidR="00273630" w:rsidRPr="007043F6">
          <w:rPr>
            <w:rStyle w:val="Hyperlink"/>
            <w:noProof/>
          </w:rPr>
          <w:t>Figura 5 - Gráfico P1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_Toc69669281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15</w:t>
        </w:r>
        <w:r w:rsidR="00273630">
          <w:rPr>
            <w:noProof/>
            <w:webHidden/>
          </w:rPr>
          <w:fldChar w:fldCharType="end"/>
        </w:r>
      </w:hyperlink>
    </w:p>
    <w:p w14:paraId="4269C905" w14:textId="48049270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6" w:anchor="_Toc69669282" w:history="1">
        <w:r w:rsidR="00273630" w:rsidRPr="007043F6">
          <w:rPr>
            <w:rStyle w:val="Hyperlink"/>
            <w:noProof/>
          </w:rPr>
          <w:t>Figura 6 - Gráfico P2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_Toc69669282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16</w:t>
        </w:r>
        <w:r w:rsidR="00273630">
          <w:rPr>
            <w:noProof/>
            <w:webHidden/>
          </w:rPr>
          <w:fldChar w:fldCharType="end"/>
        </w:r>
      </w:hyperlink>
    </w:p>
    <w:p w14:paraId="6F51AD90" w14:textId="32F8983C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83" w:history="1">
        <w:r w:rsidR="00273630" w:rsidRPr="007043F6">
          <w:rPr>
            <w:rStyle w:val="Hyperlink"/>
            <w:noProof/>
          </w:rPr>
          <w:t>Figura 7 - Gráfico R1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_Toc69669283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16</w:t>
        </w:r>
        <w:r w:rsidR="00273630">
          <w:rPr>
            <w:noProof/>
            <w:webHidden/>
          </w:rPr>
          <w:fldChar w:fldCharType="end"/>
        </w:r>
      </w:hyperlink>
    </w:p>
    <w:p w14:paraId="2B7C6AF8" w14:textId="24B939A6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7" w:anchor="_Toc69669284" w:history="1">
        <w:r w:rsidR="00273630" w:rsidRPr="007043F6">
          <w:rPr>
            <w:rStyle w:val="Hyperlink"/>
            <w:noProof/>
          </w:rPr>
          <w:t>Figura 8 - Gráfico R2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_Toc69669284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17</w:t>
        </w:r>
        <w:r w:rsidR="00273630">
          <w:rPr>
            <w:noProof/>
            <w:webHidden/>
          </w:rPr>
          <w:fldChar w:fldCharType="end"/>
        </w:r>
      </w:hyperlink>
    </w:p>
    <w:p w14:paraId="5F207718" w14:textId="29A4159F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85" w:history="1">
        <w:r w:rsidR="00273630" w:rsidRPr="007043F6">
          <w:rPr>
            <w:rStyle w:val="Hyperlink"/>
            <w:noProof/>
          </w:rPr>
          <w:t>Figura 9 - Aceleração imperfeitos parte 1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_Toc69669285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18</w:t>
        </w:r>
        <w:r w:rsidR="00273630">
          <w:rPr>
            <w:noProof/>
            <w:webHidden/>
          </w:rPr>
          <w:fldChar w:fldCharType="end"/>
        </w:r>
      </w:hyperlink>
    </w:p>
    <w:p w14:paraId="7B85CD19" w14:textId="64897485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86" w:history="1">
        <w:r w:rsidR="00273630" w:rsidRPr="007043F6">
          <w:rPr>
            <w:rStyle w:val="Hyperlink"/>
            <w:noProof/>
          </w:rPr>
          <w:t>Figura 10 - Aceleração imperfeitos parte 2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_Toc69669286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18</w:t>
        </w:r>
        <w:r w:rsidR="00273630">
          <w:rPr>
            <w:noProof/>
            <w:webHidden/>
          </w:rPr>
          <w:fldChar w:fldCharType="end"/>
        </w:r>
      </w:hyperlink>
    </w:p>
    <w:p w14:paraId="571A422C" w14:textId="4BB13B64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87" w:history="1">
        <w:r w:rsidR="00273630" w:rsidRPr="007043F6">
          <w:rPr>
            <w:rStyle w:val="Hyperlink"/>
            <w:noProof/>
          </w:rPr>
          <w:t>Figura 11 - Aceleração Perfeitos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_Toc69669287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19</w:t>
        </w:r>
        <w:r w:rsidR="00273630">
          <w:rPr>
            <w:noProof/>
            <w:webHidden/>
          </w:rPr>
          <w:fldChar w:fldCharType="end"/>
        </w:r>
      </w:hyperlink>
    </w:p>
    <w:p w14:paraId="25698932" w14:textId="61CCD2BD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88" w:history="1">
        <w:r w:rsidR="00273630" w:rsidRPr="007043F6">
          <w:rPr>
            <w:rStyle w:val="Hyperlink"/>
            <w:noProof/>
          </w:rPr>
          <w:t>Figura 12 - Aceleração Não Mágicos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_Toc69669288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19</w:t>
        </w:r>
        <w:r w:rsidR="00273630">
          <w:rPr>
            <w:noProof/>
            <w:webHidden/>
          </w:rPr>
          <w:fldChar w:fldCharType="end"/>
        </w:r>
      </w:hyperlink>
    </w:p>
    <w:p w14:paraId="5CC11CA1" w14:textId="487CEFDF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89" w:history="1">
        <w:r w:rsidR="00273630" w:rsidRPr="007043F6">
          <w:rPr>
            <w:rStyle w:val="Hyperlink"/>
            <w:noProof/>
          </w:rPr>
          <w:t>Figura 13 - Eficiência para quadrados imperfeitos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_Toc69669289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20</w:t>
        </w:r>
        <w:r w:rsidR="00273630">
          <w:rPr>
            <w:noProof/>
            <w:webHidden/>
          </w:rPr>
          <w:fldChar w:fldCharType="end"/>
        </w:r>
      </w:hyperlink>
    </w:p>
    <w:p w14:paraId="777421AE" w14:textId="53ACB4B1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90" w:history="1">
        <w:r w:rsidR="00273630" w:rsidRPr="007043F6">
          <w:rPr>
            <w:rStyle w:val="Hyperlink"/>
            <w:noProof/>
          </w:rPr>
          <w:t>Figura 14 - Eficiência para quadrados perfeitos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_Toc69669290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20</w:t>
        </w:r>
        <w:r w:rsidR="00273630">
          <w:rPr>
            <w:noProof/>
            <w:webHidden/>
          </w:rPr>
          <w:fldChar w:fldCharType="end"/>
        </w:r>
      </w:hyperlink>
    </w:p>
    <w:p w14:paraId="3D3CFE35" w14:textId="4ECFF9C0" w:rsidR="00273630" w:rsidRDefault="009679F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9669291" w:history="1">
        <w:r w:rsidR="00273630" w:rsidRPr="007043F6">
          <w:rPr>
            <w:rStyle w:val="Hyperlink"/>
            <w:noProof/>
          </w:rPr>
          <w:t>Figura 15 - Eficiência para quadrados não mágicos</w:t>
        </w:r>
        <w:r w:rsidR="00273630">
          <w:rPr>
            <w:noProof/>
            <w:webHidden/>
          </w:rPr>
          <w:tab/>
        </w:r>
        <w:r w:rsidR="00273630">
          <w:rPr>
            <w:noProof/>
            <w:webHidden/>
          </w:rPr>
          <w:fldChar w:fldCharType="begin"/>
        </w:r>
        <w:r w:rsidR="00273630">
          <w:rPr>
            <w:noProof/>
            <w:webHidden/>
          </w:rPr>
          <w:instrText xml:space="preserve"> PAGEREF _Toc69669291 \h </w:instrText>
        </w:r>
        <w:r w:rsidR="00273630">
          <w:rPr>
            <w:noProof/>
            <w:webHidden/>
          </w:rPr>
        </w:r>
        <w:r w:rsidR="00273630">
          <w:rPr>
            <w:noProof/>
            <w:webHidden/>
          </w:rPr>
          <w:fldChar w:fldCharType="separate"/>
        </w:r>
        <w:r w:rsidR="0090427B">
          <w:rPr>
            <w:noProof/>
            <w:webHidden/>
          </w:rPr>
          <w:t>21</w:t>
        </w:r>
        <w:r w:rsidR="00273630">
          <w:rPr>
            <w:noProof/>
            <w:webHidden/>
          </w:rPr>
          <w:fldChar w:fldCharType="end"/>
        </w:r>
      </w:hyperlink>
    </w:p>
    <w:p w14:paraId="3FF05D76" w14:textId="67F1039B" w:rsidR="00273630" w:rsidRPr="00273630" w:rsidRDefault="00273630" w:rsidP="00273630">
      <w:r>
        <w:fldChar w:fldCharType="end"/>
      </w:r>
    </w:p>
    <w:p w14:paraId="4CDBDB8F" w14:textId="113C0F4D" w:rsidR="00960B4D" w:rsidRPr="00273630" w:rsidRDefault="00273630" w:rsidP="002736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C77AD0" w14:textId="0A91E076" w:rsidR="00A337A5" w:rsidRDefault="00A337A5" w:rsidP="00A337A5">
      <w:pPr>
        <w:pStyle w:val="Heading1"/>
      </w:pPr>
      <w:bookmarkStart w:id="3" w:name="_Toc69671770"/>
      <w:r>
        <w:lastRenderedPageBreak/>
        <w:t>1 Resumo</w:t>
      </w:r>
      <w:bookmarkEnd w:id="3"/>
    </w:p>
    <w:p w14:paraId="2DEE37AE" w14:textId="77777777" w:rsidR="004201D2" w:rsidRDefault="004201D2">
      <w:pPr>
        <w:rPr>
          <w:lang w:val="en-US"/>
        </w:rPr>
      </w:pPr>
    </w:p>
    <w:p w14:paraId="414B1D30" w14:textId="4C727964" w:rsidR="000C01AB" w:rsidRDefault="000C01AB">
      <w:pPr>
        <w:rPr>
          <w:rStyle w:val="jlqj4b"/>
        </w:rPr>
      </w:pPr>
      <w:r>
        <w:rPr>
          <w:rStyle w:val="jlqj4b"/>
        </w:rPr>
        <w:t xml:space="preserve">Este trabalho, no </w:t>
      </w:r>
      <w:r w:rsidR="00E1383B">
        <w:rPr>
          <w:rStyle w:val="jlqj4b"/>
        </w:rPr>
        <w:t>âmbito das</w:t>
      </w:r>
      <w:r>
        <w:rPr>
          <w:rStyle w:val="jlqj4b"/>
        </w:rPr>
        <w:t xml:space="preserve"> aulas de </w:t>
      </w:r>
      <w:r w:rsidR="00E1383B">
        <w:rPr>
          <w:rStyle w:val="jlqj4b"/>
        </w:rPr>
        <w:t>SPD</w:t>
      </w:r>
      <w:r>
        <w:rPr>
          <w:rStyle w:val="jlqj4b"/>
        </w:rPr>
        <w:t xml:space="preserve"> (Sistemas Paralelos e Distribuídos) e dirigido pela docente Maria Margarida Madeira e Moura, centra-se no desenvolvimento e introdução dos conceitos mais fundamentais e necessários da Computação Paralela e Distribuída. </w:t>
      </w:r>
    </w:p>
    <w:p w14:paraId="447E6F52" w14:textId="443C07CC" w:rsidR="000C01AB" w:rsidRDefault="00A17BC1">
      <w:pPr>
        <w:rPr>
          <w:rStyle w:val="jlqj4b"/>
        </w:rPr>
      </w:pPr>
      <w:r>
        <w:rPr>
          <w:rStyle w:val="jlqj4b"/>
        </w:rPr>
        <w:t>O trabalho também</w:t>
      </w:r>
      <w:r w:rsidR="000C01AB">
        <w:rPr>
          <w:rStyle w:val="jlqj4b"/>
        </w:rPr>
        <w:t xml:space="preserve"> se concentra em tópicos como análise de desempenho, implementação de métodos e documentação. </w:t>
      </w:r>
    </w:p>
    <w:p w14:paraId="1F858698" w14:textId="34E30F4A" w:rsidR="000C01AB" w:rsidRDefault="000C01AB">
      <w:pPr>
        <w:rPr>
          <w:rStyle w:val="jlqj4b"/>
        </w:rPr>
      </w:pPr>
      <w:r>
        <w:rPr>
          <w:rStyle w:val="jlqj4b"/>
        </w:rPr>
        <w:t xml:space="preserve">No lado da análise do trabalho, examinamos a </w:t>
      </w:r>
      <w:r w:rsidR="00AC4B42">
        <w:rPr>
          <w:rStyle w:val="jlqj4b"/>
        </w:rPr>
        <w:t>aceleração</w:t>
      </w:r>
      <w:r>
        <w:rPr>
          <w:rStyle w:val="jlqj4b"/>
        </w:rPr>
        <w:t xml:space="preserve"> e a eficiência, bem como um leve toque em como as comunicações com dispositivos remotos podem influenciar os números</w:t>
      </w:r>
      <w:r w:rsidR="00AC4B42">
        <w:rPr>
          <w:rStyle w:val="jlqj4b"/>
        </w:rPr>
        <w:t>,</w:t>
      </w:r>
      <w:r>
        <w:rPr>
          <w:rStyle w:val="jlqj4b"/>
        </w:rPr>
        <w:t xml:space="preserve"> distorcer os dados de maneira errada e levar a conclusões erradas sobre as implementações. </w:t>
      </w:r>
    </w:p>
    <w:p w14:paraId="092483C1" w14:textId="77777777" w:rsidR="000C01AB" w:rsidRDefault="000C01AB">
      <w:pPr>
        <w:rPr>
          <w:rStyle w:val="jlqj4b"/>
        </w:rPr>
      </w:pPr>
      <w:r>
        <w:rPr>
          <w:rStyle w:val="jlqj4b"/>
        </w:rPr>
        <w:t xml:space="preserve">No lado da implementação do trabalho, olhamos como cada implementação funciona e como ela difere de outras implementações, especificamente quando se trata de como elas são codificadas, mas em geral o algoritmo de cálculo do tipo de quadrado é mantido em todas elas. </w:t>
      </w:r>
    </w:p>
    <w:p w14:paraId="05525B23" w14:textId="77F20C91" w:rsidR="000C01AB" w:rsidRDefault="000C01AB">
      <w:pPr>
        <w:rPr>
          <w:rStyle w:val="jlqj4b"/>
        </w:rPr>
      </w:pPr>
      <w:r>
        <w:rPr>
          <w:rStyle w:val="jlqj4b"/>
        </w:rPr>
        <w:t xml:space="preserve">No lado da documentação do trabalho, esta parte, </w:t>
      </w:r>
      <w:r w:rsidR="009010D4">
        <w:rPr>
          <w:rStyle w:val="jlqj4b"/>
        </w:rPr>
        <w:t>concentramo-nos</w:t>
      </w:r>
      <w:r>
        <w:rPr>
          <w:rStyle w:val="jlqj4b"/>
        </w:rPr>
        <w:t xml:space="preserve"> em documentar os dados e as implementações, ao mesmo tempo em que explicamos como funcionam </w:t>
      </w:r>
      <w:r w:rsidR="00113B45">
        <w:rPr>
          <w:rStyle w:val="jlqj4b"/>
        </w:rPr>
        <w:t>a</w:t>
      </w:r>
      <w:r>
        <w:rPr>
          <w:rStyle w:val="jlqj4b"/>
        </w:rPr>
        <w:t xml:space="preserve"> um nível mais </w:t>
      </w:r>
      <w:r w:rsidR="00113B45">
        <w:rPr>
          <w:rStyle w:val="jlqj4b"/>
        </w:rPr>
        <w:t>alto</w:t>
      </w:r>
      <w:r>
        <w:rPr>
          <w:rStyle w:val="jlqj4b"/>
        </w:rPr>
        <w:t xml:space="preserve">, bem como explicamos e detalhamos a análise dos dados. </w:t>
      </w:r>
    </w:p>
    <w:p w14:paraId="2DEF8AE6" w14:textId="58DF3072" w:rsidR="00E809FD" w:rsidRDefault="000C01AB">
      <w:pPr>
        <w:rPr>
          <w:lang w:val="en-US"/>
        </w:rPr>
      </w:pPr>
      <w:r>
        <w:rPr>
          <w:rStyle w:val="jlqj4b"/>
        </w:rPr>
        <w:t>O trabalho também aborda como melhorar os resultados.</w:t>
      </w:r>
      <w:r>
        <w:t xml:space="preserve"> </w:t>
      </w:r>
      <w:r w:rsidR="00E809FD">
        <w:rPr>
          <w:lang w:val="en-US"/>
        </w:rPr>
        <w:br w:type="page"/>
      </w:r>
    </w:p>
    <w:p w14:paraId="52341899" w14:textId="69B3A5D5" w:rsidR="00A337A5" w:rsidRPr="000F392F" w:rsidRDefault="00E809FD" w:rsidP="00E809FD">
      <w:pPr>
        <w:pStyle w:val="Heading1"/>
        <w:rPr>
          <w:lang w:val="en-US"/>
        </w:rPr>
      </w:pPr>
      <w:bookmarkStart w:id="4" w:name="_Toc69671771"/>
      <w:r w:rsidRPr="000F392F">
        <w:rPr>
          <w:lang w:val="en-US"/>
        </w:rPr>
        <w:lastRenderedPageBreak/>
        <w:t>2</w:t>
      </w:r>
      <w:r w:rsidR="00A337A5" w:rsidRPr="000F392F">
        <w:rPr>
          <w:lang w:val="en-US"/>
        </w:rPr>
        <w:t xml:space="preserve"> Abstract</w:t>
      </w:r>
      <w:bookmarkEnd w:id="4"/>
    </w:p>
    <w:p w14:paraId="7C5A8BFA" w14:textId="45E0A2FD" w:rsidR="00A337A5" w:rsidRDefault="00A337A5" w:rsidP="00A337A5">
      <w:pPr>
        <w:rPr>
          <w:lang w:val="en-US"/>
        </w:rPr>
      </w:pPr>
    </w:p>
    <w:p w14:paraId="17C22938" w14:textId="31CE2A7D" w:rsidR="00FD709A" w:rsidRDefault="002D7DB2" w:rsidP="00A337A5">
      <w:pPr>
        <w:rPr>
          <w:lang w:val="en-US"/>
        </w:rPr>
      </w:pPr>
      <w:r w:rsidRPr="00801529">
        <w:rPr>
          <w:lang w:val="en-US"/>
        </w:rPr>
        <w:t>This</w:t>
      </w:r>
      <w:r w:rsidR="00FD709A" w:rsidRPr="00801529">
        <w:rPr>
          <w:lang w:val="en-US"/>
        </w:rPr>
        <w:t xml:space="preserve"> work, given within the class of </w:t>
      </w:r>
      <w:r w:rsidR="00FF5E37" w:rsidRPr="00801529">
        <w:rPr>
          <w:lang w:val="en-US"/>
        </w:rPr>
        <w:t>PDS</w:t>
      </w:r>
      <w:r w:rsidR="005843FC" w:rsidRPr="00801529">
        <w:rPr>
          <w:lang w:val="en-US"/>
        </w:rPr>
        <w:t xml:space="preserve"> (Pa</w:t>
      </w:r>
      <w:r w:rsidR="003F4F23" w:rsidRPr="00801529">
        <w:rPr>
          <w:lang w:val="en-US"/>
        </w:rPr>
        <w:t xml:space="preserve">rallel and distributed </w:t>
      </w:r>
      <w:proofErr w:type="spellStart"/>
      <w:r w:rsidR="003F4F23" w:rsidRPr="00801529">
        <w:rPr>
          <w:lang w:val="en-US"/>
        </w:rPr>
        <w:t>sytems</w:t>
      </w:r>
      <w:proofErr w:type="spellEnd"/>
      <w:r w:rsidR="003F4F23" w:rsidRPr="00801529">
        <w:rPr>
          <w:lang w:val="en-US"/>
        </w:rPr>
        <w:t>)</w:t>
      </w:r>
      <w:r w:rsidR="00145098">
        <w:rPr>
          <w:lang w:val="en-US"/>
        </w:rPr>
        <w:t xml:space="preserve"> and</w:t>
      </w:r>
      <w:r w:rsidR="003F4F23" w:rsidRPr="00801529">
        <w:rPr>
          <w:lang w:val="en-US"/>
        </w:rPr>
        <w:t xml:space="preserve"> headed by teacher</w:t>
      </w:r>
      <w:r w:rsidRPr="00801529">
        <w:rPr>
          <w:lang w:val="en-US"/>
        </w:rPr>
        <w:t xml:space="preserve"> Maria Margarida Madeira e Moura,</w:t>
      </w:r>
      <w:r w:rsidR="00801529" w:rsidRPr="00801529">
        <w:rPr>
          <w:lang w:val="en-US"/>
        </w:rPr>
        <w:t xml:space="preserve"> focuses on the development and introduction</w:t>
      </w:r>
      <w:r w:rsidR="00801529">
        <w:rPr>
          <w:lang w:val="en-US"/>
        </w:rPr>
        <w:t xml:space="preserve"> to the most fundamental and necessary concepts of parallel and distributed computing.</w:t>
      </w:r>
    </w:p>
    <w:p w14:paraId="2D48E623" w14:textId="281BD690" w:rsidR="00D25E31" w:rsidRDefault="00A17BC1" w:rsidP="00A337A5">
      <w:pPr>
        <w:rPr>
          <w:lang w:val="en-US"/>
        </w:rPr>
      </w:pPr>
      <w:r>
        <w:rPr>
          <w:lang w:val="en-US"/>
        </w:rPr>
        <w:t>The work also</w:t>
      </w:r>
      <w:r w:rsidR="00D25E31">
        <w:rPr>
          <w:lang w:val="en-US"/>
        </w:rPr>
        <w:t xml:space="preserve"> focuses</w:t>
      </w:r>
      <w:r w:rsidR="00EC51CF">
        <w:rPr>
          <w:lang w:val="en-US"/>
        </w:rPr>
        <w:t xml:space="preserve"> </w:t>
      </w:r>
      <w:r w:rsidR="00D25E31">
        <w:rPr>
          <w:lang w:val="en-US"/>
        </w:rPr>
        <w:t xml:space="preserve">on topics such as </w:t>
      </w:r>
      <w:r w:rsidR="00482090">
        <w:rPr>
          <w:lang w:val="en-US"/>
        </w:rPr>
        <w:t>analysis of performance, implementation of methods</w:t>
      </w:r>
      <w:r w:rsidR="00CC2AFB">
        <w:rPr>
          <w:lang w:val="en-US"/>
        </w:rPr>
        <w:t xml:space="preserve"> and documentation.</w:t>
      </w:r>
    </w:p>
    <w:p w14:paraId="7384044A" w14:textId="6B149C2B" w:rsidR="00CC2AFB" w:rsidRDefault="00CC2AFB" w:rsidP="00A337A5">
      <w:pPr>
        <w:rPr>
          <w:lang w:val="en-US"/>
        </w:rPr>
      </w:pPr>
      <w:r>
        <w:rPr>
          <w:lang w:val="en-US"/>
        </w:rPr>
        <w:t xml:space="preserve">On the analysis side of the work, </w:t>
      </w:r>
      <w:r w:rsidR="00CE4F99">
        <w:rPr>
          <w:lang w:val="en-US"/>
        </w:rPr>
        <w:t xml:space="preserve">we look in speedup and efficiency as well as a light touch on </w:t>
      </w:r>
      <w:r w:rsidR="00EE73BC">
        <w:rPr>
          <w:lang w:val="en-US"/>
        </w:rPr>
        <w:t xml:space="preserve">how communications with remote devices might influence </w:t>
      </w:r>
      <w:r w:rsidR="00F32F0B">
        <w:rPr>
          <w:lang w:val="en-US"/>
        </w:rPr>
        <w:t>performance numbers and sk</w:t>
      </w:r>
      <w:r w:rsidR="00AC60EF">
        <w:rPr>
          <w:lang w:val="en-US"/>
        </w:rPr>
        <w:t>ew</w:t>
      </w:r>
      <w:r w:rsidR="00F32F0B">
        <w:rPr>
          <w:lang w:val="en-US"/>
        </w:rPr>
        <w:t xml:space="preserve"> data in the wrong </w:t>
      </w:r>
      <w:r w:rsidR="00761017">
        <w:rPr>
          <w:lang w:val="en-US"/>
        </w:rPr>
        <w:t>way and lead to wrong conclusions on implementations.</w:t>
      </w:r>
    </w:p>
    <w:p w14:paraId="23CAEEEE" w14:textId="5FEFE8D1" w:rsidR="00761017" w:rsidRDefault="00761017" w:rsidP="00A337A5">
      <w:pPr>
        <w:rPr>
          <w:lang w:val="en-US"/>
        </w:rPr>
      </w:pPr>
      <w:r>
        <w:rPr>
          <w:lang w:val="en-US"/>
        </w:rPr>
        <w:t xml:space="preserve">On implementation side of the work, we look at how each implementation works and how it differs from other </w:t>
      </w:r>
      <w:r w:rsidR="00B75007">
        <w:rPr>
          <w:lang w:val="en-US"/>
        </w:rPr>
        <w:t>implementations</w:t>
      </w:r>
      <w:r w:rsidR="00F72A72">
        <w:rPr>
          <w:lang w:val="en-US"/>
        </w:rPr>
        <w:t>, specifically when it comes to how they are coded,</w:t>
      </w:r>
      <w:r w:rsidR="00240DA8">
        <w:rPr>
          <w:lang w:val="en-US"/>
        </w:rPr>
        <w:t xml:space="preserve"> </w:t>
      </w:r>
      <w:r w:rsidR="008250B2">
        <w:rPr>
          <w:lang w:val="en-US"/>
        </w:rPr>
        <w:t>but in general the algorithm for calculation the type of square is maintained throughout them.</w:t>
      </w:r>
    </w:p>
    <w:p w14:paraId="59699B42" w14:textId="5833E23E" w:rsidR="008250B2" w:rsidRDefault="008250B2" w:rsidP="00A337A5">
      <w:pPr>
        <w:rPr>
          <w:lang w:val="en-US"/>
        </w:rPr>
      </w:pPr>
      <w:r>
        <w:rPr>
          <w:lang w:val="en-US"/>
        </w:rPr>
        <w:t>On the documentation side of the work, this part, we focus on documenting data and the implementations whilst explaining how they work on a broader level as well as explaining and detailing the analysis of data.</w:t>
      </w:r>
    </w:p>
    <w:p w14:paraId="3EF7D417" w14:textId="43D198B1" w:rsidR="009A154C" w:rsidRPr="00801529" w:rsidRDefault="009A154C" w:rsidP="00A337A5">
      <w:pPr>
        <w:rPr>
          <w:lang w:val="en-US"/>
        </w:rPr>
      </w:pPr>
      <w:r>
        <w:rPr>
          <w:lang w:val="en-US"/>
        </w:rPr>
        <w:t>The work also touches upon how to improve the results.</w:t>
      </w:r>
    </w:p>
    <w:p w14:paraId="13E11FCC" w14:textId="179AC9D6" w:rsidR="00A337A5" w:rsidRDefault="00A337A5" w:rsidP="00A337A5"/>
    <w:p w14:paraId="36448DA7" w14:textId="6B5B41CA" w:rsidR="00A337A5" w:rsidRPr="00411CBB" w:rsidRDefault="00E809FD" w:rsidP="00A337A5">
      <w:pPr>
        <w:rPr>
          <w:lang w:val="en-US"/>
        </w:rPr>
      </w:pPr>
      <w:r>
        <w:br w:type="page"/>
      </w:r>
    </w:p>
    <w:p w14:paraId="1DF7A4FB" w14:textId="38AA3548" w:rsidR="00336016" w:rsidRDefault="00E809FD" w:rsidP="00106F6E">
      <w:pPr>
        <w:pStyle w:val="Heading1"/>
      </w:pPr>
      <w:bookmarkStart w:id="5" w:name="_Toc69671772"/>
      <w:r>
        <w:lastRenderedPageBreak/>
        <w:t>3</w:t>
      </w:r>
      <w:r w:rsidR="00497023">
        <w:t xml:space="preserve"> </w:t>
      </w:r>
      <w:r w:rsidR="0025049D" w:rsidRPr="00C54091">
        <w:t>Introdução</w:t>
      </w:r>
      <w:bookmarkEnd w:id="5"/>
    </w:p>
    <w:p w14:paraId="028A2B32" w14:textId="09A7C2A2" w:rsidR="00200E92" w:rsidRDefault="00200E92" w:rsidP="00200E92"/>
    <w:p w14:paraId="0DACCB44" w14:textId="3BAAF088" w:rsidR="00200E92" w:rsidRDefault="00E809FD" w:rsidP="00106F6E">
      <w:pPr>
        <w:pStyle w:val="Heading2"/>
      </w:pPr>
      <w:bookmarkStart w:id="6" w:name="_Toc69671773"/>
      <w:r>
        <w:t>3.1</w:t>
      </w:r>
      <w:r w:rsidR="00497023">
        <w:t xml:space="preserve"> </w:t>
      </w:r>
      <w:r w:rsidR="00200E92">
        <w:t>Objetivo</w:t>
      </w:r>
      <w:r w:rsidR="006641AB">
        <w:t xml:space="preserve"> e Motivação</w:t>
      </w:r>
      <w:bookmarkEnd w:id="6"/>
    </w:p>
    <w:p w14:paraId="465F32CE" w14:textId="77777777" w:rsidR="005B1026" w:rsidRPr="005B1026" w:rsidRDefault="005B1026" w:rsidP="005B1026"/>
    <w:p w14:paraId="0EAB4FAC" w14:textId="3DA4D177" w:rsidR="00106F6E" w:rsidRDefault="00713335" w:rsidP="00791C02">
      <w:r>
        <w:t xml:space="preserve">Este trabalho visa estudar </w:t>
      </w:r>
      <w:r w:rsidR="005049E5">
        <w:t>e ensinar as</w:t>
      </w:r>
      <w:r w:rsidR="000D1B15">
        <w:t xml:space="preserve"> abordagens de paralelização, avaliação de </w:t>
      </w:r>
      <w:r w:rsidR="00106F6E">
        <w:t>desempenho e</w:t>
      </w:r>
      <w:r w:rsidR="000D1B15">
        <w:t xml:space="preserve"> documentação do processo b</w:t>
      </w:r>
      <w:r w:rsidR="00AC7A7C">
        <w:t>e</w:t>
      </w:r>
      <w:r w:rsidR="000D1B15">
        <w:t xml:space="preserve">m como a familiarização com as abordagens de </w:t>
      </w:r>
      <w:r w:rsidR="00AC7A7C">
        <w:t>implementação</w:t>
      </w:r>
      <w:r w:rsidR="000D1B15">
        <w:t xml:space="preserve"> s</w:t>
      </w:r>
      <w:r w:rsidR="00AC7A7C">
        <w:t xml:space="preserve">equencial, paralelas (usando </w:t>
      </w:r>
      <w:proofErr w:type="spellStart"/>
      <w:r w:rsidR="00AC7A7C">
        <w:t>pthreads</w:t>
      </w:r>
      <w:proofErr w:type="spellEnd"/>
      <w:r w:rsidR="00AC7A7C">
        <w:t xml:space="preserve"> e </w:t>
      </w:r>
      <w:proofErr w:type="spellStart"/>
      <w:r w:rsidR="00AC7A7C">
        <w:t>OpenMP</w:t>
      </w:r>
      <w:proofErr w:type="spellEnd"/>
      <w:r w:rsidR="00AC7A7C">
        <w:t xml:space="preserve">), distribuídas (MPI) e </w:t>
      </w:r>
      <w:r w:rsidR="00181DB3">
        <w:t>híbridas</w:t>
      </w:r>
      <w:r w:rsidR="00AC7A7C">
        <w:t xml:space="preserve"> (</w:t>
      </w:r>
      <w:proofErr w:type="spellStart"/>
      <w:r w:rsidR="00AC7A7C">
        <w:t>OpenMP</w:t>
      </w:r>
      <w:proofErr w:type="spellEnd"/>
      <w:r w:rsidR="00AC7A7C">
        <w:t xml:space="preserve"> + MPI)</w:t>
      </w:r>
      <w:r w:rsidR="00E015AE">
        <w:t xml:space="preserve"> </w:t>
      </w:r>
      <w:sdt>
        <w:sdtPr>
          <w:id w:val="2146150945"/>
          <w:citation/>
        </w:sdtPr>
        <w:sdtEndPr/>
        <w:sdtContent>
          <w:r w:rsidR="00E015AE">
            <w:fldChar w:fldCharType="begin"/>
          </w:r>
          <w:r w:rsidR="00B907CE">
            <w:instrText xml:space="preserve">CITATION Mar21 \l 2070 </w:instrText>
          </w:r>
          <w:r w:rsidR="00E015AE">
            <w:fldChar w:fldCharType="separate"/>
          </w:r>
          <w:r w:rsidR="005640A8">
            <w:rPr>
              <w:noProof/>
            </w:rPr>
            <w:t>(Tutoria Ualg - SPD Lab1, 2021)</w:t>
          </w:r>
          <w:r w:rsidR="00E015AE">
            <w:fldChar w:fldCharType="end"/>
          </w:r>
        </w:sdtContent>
      </w:sdt>
      <w:r w:rsidR="00E015AE">
        <w:t>.</w:t>
      </w:r>
    </w:p>
    <w:p w14:paraId="54E66A71" w14:textId="77777777" w:rsidR="00703CB2" w:rsidRDefault="00703CB2" w:rsidP="00791C02"/>
    <w:p w14:paraId="502B10C5" w14:textId="7539B0C6" w:rsidR="00461211" w:rsidRDefault="00E809FD" w:rsidP="00E809FD">
      <w:pPr>
        <w:pStyle w:val="Heading2"/>
      </w:pPr>
      <w:bookmarkStart w:id="7" w:name="_Toc69671774"/>
      <w:r>
        <w:t>3.2</w:t>
      </w:r>
      <w:r w:rsidR="00C019C6">
        <w:t xml:space="preserve"> </w:t>
      </w:r>
      <w:r w:rsidR="00F03911" w:rsidRPr="00106F6E">
        <w:t>Metodologia</w:t>
      </w:r>
      <w:bookmarkEnd w:id="7"/>
    </w:p>
    <w:p w14:paraId="43B0B49C" w14:textId="41B43526" w:rsidR="00D5387E" w:rsidRDefault="00D5387E" w:rsidP="00946540"/>
    <w:p w14:paraId="6384C0AD" w14:textId="2E52626B" w:rsidR="005C1590" w:rsidRDefault="007F0A92" w:rsidP="00946540">
      <w:r w:rsidRPr="0025127E">
        <w:t xml:space="preserve">Para o desenvolvimento das </w:t>
      </w:r>
      <w:r w:rsidR="00D73841" w:rsidRPr="0025127E">
        <w:t>vári</w:t>
      </w:r>
      <w:r w:rsidR="00EB3765" w:rsidRPr="0025127E">
        <w:t>as abordagens foram posteriormente gerados todos os quadrados mágicos</w:t>
      </w:r>
      <w:r w:rsidR="004E0FF3">
        <w:t xml:space="preserve"> utilizando a ferramenta squareGen.py</w:t>
      </w:r>
      <w:r w:rsidR="00EB3765" w:rsidRPr="0025127E">
        <w:t xml:space="preserve"> </w:t>
      </w:r>
      <w:r w:rsidR="007D12E6">
        <w:t xml:space="preserve">(em </w:t>
      </w:r>
      <w:proofErr w:type="spellStart"/>
      <w:r w:rsidR="007D12E6">
        <w:t>Python</w:t>
      </w:r>
      <w:proofErr w:type="spellEnd"/>
      <w:r w:rsidR="007D12E6">
        <w:t xml:space="preserve">) </w:t>
      </w:r>
      <w:r w:rsidR="00C02940" w:rsidRPr="0025127E">
        <w:t xml:space="preserve">para as seguintes ordens </w:t>
      </w:r>
      <w:r w:rsidR="002C2EA4">
        <w:t>101,</w:t>
      </w:r>
      <w:r w:rsidR="005C1590">
        <w:t xml:space="preserve"> </w:t>
      </w:r>
      <w:r w:rsidR="002C2EA4">
        <w:t>201,</w:t>
      </w:r>
      <w:r w:rsidR="005C1590">
        <w:t xml:space="preserve"> </w:t>
      </w:r>
      <w:r w:rsidR="002C2EA4">
        <w:t>301,</w:t>
      </w:r>
      <w:r w:rsidR="005C1590">
        <w:t xml:space="preserve"> </w:t>
      </w:r>
      <w:r w:rsidR="002C2EA4">
        <w:t>401,</w:t>
      </w:r>
      <w:r w:rsidR="005C1590">
        <w:t xml:space="preserve"> </w:t>
      </w:r>
      <w:r w:rsidR="002C2EA4">
        <w:t>501,</w:t>
      </w:r>
      <w:r w:rsidR="005C1590">
        <w:t xml:space="preserve"> </w:t>
      </w:r>
      <w:r w:rsidR="002C2EA4">
        <w:t>601,</w:t>
      </w:r>
      <w:r w:rsidR="005C1590">
        <w:t xml:space="preserve"> </w:t>
      </w:r>
      <w:r w:rsidR="002C2EA4">
        <w:t>701</w:t>
      </w:r>
      <w:r w:rsidR="005C1590">
        <w:t xml:space="preserve"> </w:t>
      </w:r>
      <w:r w:rsidR="002C2EA4">
        <w:t>,801,</w:t>
      </w:r>
      <w:r w:rsidR="005C1590">
        <w:t xml:space="preserve"> </w:t>
      </w:r>
      <w:r w:rsidR="002C2EA4">
        <w:t>901,</w:t>
      </w:r>
      <w:r w:rsidR="00C02940" w:rsidRPr="0025127E">
        <w:t xml:space="preserve"> 1001</w:t>
      </w:r>
      <w:r w:rsidR="00894A4F">
        <w:t xml:space="preserve">, </w:t>
      </w:r>
      <w:r w:rsidR="005C1590">
        <w:t>ou seja,</w:t>
      </w:r>
      <w:r w:rsidR="00894A4F">
        <w:t xml:space="preserve"> com saltos de 100 unidades da ordem</w:t>
      </w:r>
      <w:r w:rsidR="005C1590">
        <w:t>.</w:t>
      </w:r>
    </w:p>
    <w:p w14:paraId="4C8230ED" w14:textId="0D313EC4" w:rsidR="00AD6145" w:rsidRDefault="005C1590" w:rsidP="00946540">
      <w:r>
        <w:t>T</w:t>
      </w:r>
      <w:r w:rsidR="00894A4F">
        <w:t>endo em conta que o tempo aumenta significativamente</w:t>
      </w:r>
      <w:r w:rsidR="005F7F55">
        <w:t xml:space="preserve"> a partir</w:t>
      </w:r>
      <w:r w:rsidR="00894A4F">
        <w:t xml:space="preserve"> 1001 a ordem aumenta por 1000</w:t>
      </w:r>
      <w:r w:rsidR="00B36E92">
        <w:t xml:space="preserve"> </w:t>
      </w:r>
      <w:r w:rsidR="008C31D3">
        <w:t>até</w:t>
      </w:r>
      <w:r w:rsidR="00B36E92">
        <w:t xml:space="preserve"> </w:t>
      </w:r>
      <w:r w:rsidR="007601A2">
        <w:t>25</w:t>
      </w:r>
      <w:r w:rsidR="005F7F55">
        <w:t>001. Sendo gerados quadrados p</w:t>
      </w:r>
      <w:r w:rsidR="00776EC6" w:rsidRPr="0025127E">
        <w:t>erfeitos, imperfeitos e não-mágicos</w:t>
      </w:r>
      <w:r w:rsidR="005F7F55">
        <w:t xml:space="preserve"> para todas a ordens mencionadas</w:t>
      </w:r>
      <w:r w:rsidR="00214197">
        <w:t>.</w:t>
      </w:r>
    </w:p>
    <w:p w14:paraId="3541AE1C" w14:textId="0A0AC885" w:rsidR="00214197" w:rsidRDefault="00E8649F" w:rsidP="00946540">
      <w:r>
        <w:t>Dado</w:t>
      </w:r>
      <w:r w:rsidR="00214197">
        <w:t xml:space="preserve"> o tempo de transferência nas implementações MPI e </w:t>
      </w:r>
      <w:r w:rsidR="007D12E6">
        <w:t>Híbridas</w:t>
      </w:r>
      <w:r>
        <w:t>, que</w:t>
      </w:r>
      <w:r w:rsidR="00214197">
        <w:t xml:space="preserve"> é significativamente elevado, foram apenas selecionados os testes entre 101 e 1001 de 100 em 100, e os testes 2001 e 3001</w:t>
      </w:r>
      <w:r w:rsidR="007D12E6">
        <w:t>,</w:t>
      </w:r>
      <w:r>
        <w:t xml:space="preserve"> para estas mesmas implementações.</w:t>
      </w:r>
    </w:p>
    <w:p w14:paraId="471EE5D5" w14:textId="77777777" w:rsidR="00514241" w:rsidRPr="00514241" w:rsidRDefault="00514241" w:rsidP="00946540"/>
    <w:p w14:paraId="55588B82" w14:textId="7A2D17A4" w:rsidR="00106F6E" w:rsidRDefault="00E809FD" w:rsidP="00392D8A">
      <w:pPr>
        <w:pStyle w:val="Heading2"/>
      </w:pPr>
      <w:bookmarkStart w:id="8" w:name="_Toc69671775"/>
      <w:r>
        <w:t>3.3</w:t>
      </w:r>
      <w:r w:rsidR="00106F6E">
        <w:t xml:space="preserve"> Principais resultados e conclusões</w:t>
      </w:r>
      <w:bookmarkEnd w:id="8"/>
    </w:p>
    <w:p w14:paraId="01D59CCF" w14:textId="0E86DAEF" w:rsidR="00F03911" w:rsidRDefault="00F03911" w:rsidP="00F03911"/>
    <w:p w14:paraId="02867825" w14:textId="09DF89F6" w:rsidR="00F03911" w:rsidRPr="00572207" w:rsidRDefault="00572207" w:rsidP="00392D8A">
      <w:r w:rsidRPr="00572207">
        <w:t>Uma boa</w:t>
      </w:r>
      <w:r w:rsidR="00CE0FD5">
        <w:t xml:space="preserve"> e bem pensada</w:t>
      </w:r>
      <w:r w:rsidRPr="00572207">
        <w:t xml:space="preserve"> implementação sequencial</w:t>
      </w:r>
      <w:r w:rsidR="007355CB">
        <w:t xml:space="preserve"> neste problema do quadrado mágico, resulta em melhores tempos do que implementações </w:t>
      </w:r>
      <w:r w:rsidR="002D1AA9">
        <w:t>rápidas ou pouco desenvolvidas</w:t>
      </w:r>
      <w:r w:rsidR="00214D50">
        <w:t xml:space="preserve">. Especialmente tendo em conta que este problema </w:t>
      </w:r>
      <w:r w:rsidR="003668A1">
        <w:t>está</w:t>
      </w:r>
      <w:r w:rsidR="00214D50">
        <w:t xml:space="preserve"> seriamente dependente de I/O.</w:t>
      </w:r>
    </w:p>
    <w:p w14:paraId="03E26D71" w14:textId="5D23CE1E" w:rsidR="00AD7155" w:rsidRDefault="00200E92" w:rsidP="00200E92">
      <w:pPr>
        <w:pStyle w:val="Heading2"/>
        <w:ind w:left="390"/>
      </w:pPr>
      <w:r>
        <w:t xml:space="preserve"> </w:t>
      </w:r>
    </w:p>
    <w:p w14:paraId="41A73003" w14:textId="77777777" w:rsidR="00AD7155" w:rsidRDefault="00AD71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E4A893" w14:textId="77777777" w:rsidR="00200E92" w:rsidRDefault="00200E92" w:rsidP="00200E92">
      <w:pPr>
        <w:pStyle w:val="Heading2"/>
        <w:ind w:left="390"/>
      </w:pPr>
    </w:p>
    <w:p w14:paraId="60DF2C02" w14:textId="61FAF206" w:rsidR="00E809FD" w:rsidRDefault="00AD7155" w:rsidP="00AD7155">
      <w:pPr>
        <w:pStyle w:val="Heading1"/>
      </w:pPr>
      <w:bookmarkStart w:id="9" w:name="_Toc69671776"/>
      <w:r>
        <w:t>4 Enquadramento</w:t>
      </w:r>
      <w:bookmarkEnd w:id="9"/>
    </w:p>
    <w:p w14:paraId="2C035488" w14:textId="77777777" w:rsidR="00AD7155" w:rsidRPr="00AD7155" w:rsidRDefault="00AD7155" w:rsidP="00392D8A"/>
    <w:p w14:paraId="2BA48BE5" w14:textId="2BEDC3DB" w:rsidR="00336016" w:rsidRDefault="00AD7155" w:rsidP="00336016">
      <w:pPr>
        <w:pStyle w:val="Heading2"/>
      </w:pPr>
      <w:bookmarkStart w:id="10" w:name="_Toc69671777"/>
      <w:r>
        <w:t>4</w:t>
      </w:r>
      <w:r w:rsidR="00336016">
        <w:t>.</w:t>
      </w:r>
      <w:r>
        <w:t>1</w:t>
      </w:r>
      <w:r w:rsidR="00336016">
        <w:t xml:space="preserve"> </w:t>
      </w:r>
      <w:r w:rsidR="00B226E8">
        <w:t>Quadrado mágico</w:t>
      </w:r>
      <w:bookmarkEnd w:id="10"/>
    </w:p>
    <w:p w14:paraId="03F3D8B4" w14:textId="712A04CF" w:rsidR="00CC051E" w:rsidRPr="00CC051E" w:rsidRDefault="00CC051E" w:rsidP="00CC051E"/>
    <w:p w14:paraId="782CC873" w14:textId="274E8E69" w:rsidR="0075403E" w:rsidRPr="0075403E" w:rsidRDefault="00CF599B" w:rsidP="0075403E">
      <w:r>
        <w:t xml:space="preserve">O quadrado magico é um problema matricial </w:t>
      </w:r>
      <w:r w:rsidR="00E24C89">
        <w:t xml:space="preserve">que remota a 190 </w:t>
      </w:r>
      <w:r w:rsidR="006475BB">
        <w:t>AC</w:t>
      </w:r>
      <w:r w:rsidR="00E24C89">
        <w:t xml:space="preserve"> na china</w:t>
      </w:r>
      <w:sdt>
        <w:sdtPr>
          <w:id w:val="-1840999269"/>
          <w:citation/>
        </w:sdtPr>
        <w:sdtEndPr/>
        <w:sdtContent>
          <w:r w:rsidR="00AD5046">
            <w:fldChar w:fldCharType="begin"/>
          </w:r>
          <w:r w:rsidR="00AD5046">
            <w:rPr>
              <w:lang w:val="en-US"/>
            </w:rPr>
            <w:instrText xml:space="preserve"> CITATION Mag21 \l 1033 </w:instrText>
          </w:r>
          <w:r w:rsidR="00AD5046">
            <w:fldChar w:fldCharType="separate"/>
          </w:r>
          <w:r w:rsidR="005640A8">
            <w:rPr>
              <w:noProof/>
              <w:lang w:val="en-US"/>
            </w:rPr>
            <w:t xml:space="preserve"> (Magic Square History in China, 2021)</w:t>
          </w:r>
          <w:r w:rsidR="00AD5046">
            <w:fldChar w:fldCharType="end"/>
          </w:r>
        </w:sdtContent>
      </w:sdt>
      <w:r w:rsidR="00E24C89">
        <w:t xml:space="preserve">, incorporando vários elementos culturais </w:t>
      </w:r>
      <w:r w:rsidR="00A06BF6">
        <w:t>e mitológicos</w:t>
      </w:r>
      <w:r w:rsidR="0094690D">
        <w:t>,</w:t>
      </w:r>
      <w:r w:rsidR="00A06BF6">
        <w:t xml:space="preserve"> sendo </w:t>
      </w:r>
      <w:r w:rsidR="00430E4B">
        <w:t>relevante como símbolo em distintos trabalhos artísticos</w:t>
      </w:r>
      <w:r w:rsidR="00CC051E">
        <w:t xml:space="preserve">. </w:t>
      </w:r>
      <w:r w:rsidR="00735945">
        <w:t xml:space="preserve">Os métodos usados </w:t>
      </w:r>
      <w:r w:rsidR="00BF16B4">
        <w:t>foram</w:t>
      </w:r>
      <w:r w:rsidR="00B81B4E">
        <w:t>: sequencial</w:t>
      </w:r>
      <w:r w:rsidR="00735945">
        <w:t xml:space="preserve">, </w:t>
      </w:r>
      <w:proofErr w:type="spellStart"/>
      <w:r w:rsidR="00735945">
        <w:t>pthreads</w:t>
      </w:r>
      <w:proofErr w:type="spellEnd"/>
      <w:r w:rsidR="00735945">
        <w:t xml:space="preserve">, </w:t>
      </w:r>
      <w:proofErr w:type="spellStart"/>
      <w:r w:rsidR="0029472A">
        <w:t>OpenMP</w:t>
      </w:r>
      <w:proofErr w:type="spellEnd"/>
      <w:r w:rsidR="006E6D99">
        <w:t>,</w:t>
      </w:r>
      <w:r w:rsidR="0029472A">
        <w:t xml:space="preserve"> </w:t>
      </w:r>
      <w:r w:rsidR="0075403E">
        <w:t>por MPI</w:t>
      </w:r>
      <w:r w:rsidR="006E6D99">
        <w:t xml:space="preserve"> e </w:t>
      </w:r>
      <w:proofErr w:type="spellStart"/>
      <w:r w:rsidR="006E6D99">
        <w:t>OpenMP</w:t>
      </w:r>
      <w:proofErr w:type="spellEnd"/>
      <w:r w:rsidR="006E6D99">
        <w:t xml:space="preserve"> + MPI,</w:t>
      </w:r>
      <w:r w:rsidR="0075403E">
        <w:t xml:space="preserve"> todos na linguagem C</w:t>
      </w:r>
      <w:r w:rsidR="007D5A5E">
        <w:t>.</w:t>
      </w:r>
    </w:p>
    <w:p w14:paraId="15FFE624" w14:textId="0DD83F4E" w:rsidR="0025049D" w:rsidRDefault="00CC051E" w:rsidP="0025049D">
      <w:pPr>
        <w:rPr>
          <w:rFonts w:eastAsiaTheme="minorEastAsia"/>
        </w:rPr>
      </w:pPr>
      <w:r>
        <w:t xml:space="preserve">Um quadrado magico toma esse nome quando se garante uma matriz de ordem </w:t>
      </w:r>
      <m:oMath>
        <m:r>
          <w:rPr>
            <w:rFonts w:ascii="Cambria Math" w:hAnsi="Cambria Math"/>
          </w:rPr>
          <m:t>n≥2</m:t>
        </m:r>
      </m:oMath>
      <w:r>
        <w:rPr>
          <w:rFonts w:eastAsiaTheme="minorEastAsia"/>
        </w:rPr>
        <w:t xml:space="preserve"> na qual a soma d</w:t>
      </w:r>
      <w:r w:rsidR="004169CE">
        <w:rPr>
          <w:rFonts w:eastAsiaTheme="minorEastAsia"/>
        </w:rPr>
        <w:t xml:space="preserve">e cada </w:t>
      </w:r>
      <w:r w:rsidR="00085297">
        <w:rPr>
          <w:rFonts w:eastAsiaTheme="minorEastAsia"/>
        </w:rPr>
        <w:t xml:space="preserve">linha, cada coluna e de cada diagonal tem o </w:t>
      </w:r>
      <w:r w:rsidR="00F80AE9">
        <w:rPr>
          <w:rFonts w:eastAsiaTheme="minorEastAsia"/>
        </w:rPr>
        <w:t>mesmo valor</w:t>
      </w:r>
      <w:r w:rsidR="00085297">
        <w:rPr>
          <w:rFonts w:eastAsiaTheme="minorEastAsia"/>
        </w:rPr>
        <w:t xml:space="preserve">. </w:t>
      </w:r>
      <w:r w:rsidR="007A6A24">
        <w:rPr>
          <w:rFonts w:eastAsiaTheme="minorEastAsia"/>
        </w:rPr>
        <w:t>Um quadrado mágico diz-se imperfeito quando</w:t>
      </w:r>
      <w:r w:rsidR="00085297">
        <w:rPr>
          <w:rFonts w:eastAsiaTheme="minorEastAsia"/>
        </w:rPr>
        <w:t xml:space="preserve"> apenas as somas das diagonais diferem</w:t>
      </w:r>
      <w:r w:rsidR="007F1AE0">
        <w:rPr>
          <w:rFonts w:eastAsiaTheme="minorEastAsia"/>
        </w:rPr>
        <w:t xml:space="preserve"> das</w:t>
      </w:r>
      <w:r w:rsidR="00085297">
        <w:rPr>
          <w:rFonts w:eastAsiaTheme="minorEastAsia"/>
        </w:rPr>
        <w:t xml:space="preserve"> </w:t>
      </w:r>
      <w:r w:rsidR="007A6A24">
        <w:rPr>
          <w:rFonts w:eastAsiaTheme="minorEastAsia"/>
        </w:rPr>
        <w:t xml:space="preserve">somas </w:t>
      </w:r>
      <w:r w:rsidR="00085297">
        <w:rPr>
          <w:rFonts w:eastAsiaTheme="minorEastAsia"/>
        </w:rPr>
        <w:t>das colunas ou linhas.</w:t>
      </w:r>
      <w:r w:rsidR="00771FC2">
        <w:rPr>
          <w:rFonts w:eastAsiaTheme="minorEastAsia"/>
        </w:rPr>
        <w:t xml:space="preserve"> </w:t>
      </w:r>
    </w:p>
    <w:p w14:paraId="21FD8CE3" w14:textId="093A4224" w:rsidR="008D4940" w:rsidDel="00AD7155" w:rsidRDefault="00AD7155" w:rsidP="00AD7155">
      <w:pPr>
        <w:rPr>
          <w:del w:id="11" w:author="GUI COSTA" w:date="2021-03-17T23:03:00Z"/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13184" behindDoc="0" locked="0" layoutInCell="1" allowOverlap="1" wp14:anchorId="7E1D1F8B" wp14:editId="7D18355E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795395" cy="2946400"/>
            <wp:effectExtent l="0" t="0" r="0" b="0"/>
            <wp:wrapSquare wrapText="bothSides"/>
            <wp:docPr id="48" name="Picture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3287D" w14:textId="237CF2BD" w:rsidR="00AD7155" w:rsidRDefault="00AD7155" w:rsidP="0025049D">
      <w:pPr>
        <w:rPr>
          <w:rFonts w:eastAsiaTheme="minorEastAsia"/>
        </w:rPr>
      </w:pPr>
    </w:p>
    <w:p w14:paraId="3AC8ABF2" w14:textId="2D4CF58D" w:rsidR="008D4940" w:rsidRDefault="008D4940" w:rsidP="00AD7155"/>
    <w:p w14:paraId="6C555149" w14:textId="1B080E6F" w:rsidR="00AD7155" w:rsidRDefault="00AD71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09C851A" wp14:editId="29152D85">
                <wp:simplePos x="0" y="0"/>
                <wp:positionH relativeFrom="column">
                  <wp:posOffset>-330835</wp:posOffset>
                </wp:positionH>
                <wp:positionV relativeFrom="paragraph">
                  <wp:posOffset>2479040</wp:posOffset>
                </wp:positionV>
                <wp:extent cx="624840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BBB9A" w14:textId="62BBC7DC" w:rsidR="00AD7155" w:rsidRPr="00622D6F" w:rsidRDefault="00AD7155" w:rsidP="00AD715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2" w:name="_Toc69669054"/>
                            <w:bookmarkStart w:id="13" w:name="_Toc69669277"/>
                            <w:r>
                              <w:t xml:space="preserve">Figura </w:t>
                            </w:r>
                            <w:fldSimple w:instr=" SEQ Figura \* ARABIC ">
                              <w:r w:rsidR="009042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Exemplo de um quadrado mágico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22436B">
                              <w:t>https://en.wikipedia.org/wiki/Magic_square#/media/File:Magicsquareexample.svg</w:t>
                            </w:r>
                            <w:bookmarkEnd w:id="12"/>
                            <w:bookmarkEnd w:id="13"/>
                          </w:p>
                          <w:p w14:paraId="6EE6B754" w14:textId="5C51DEC3" w:rsidR="00AD7155" w:rsidRPr="00062777" w:rsidRDefault="00AD7155" w:rsidP="00392D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C851A" id="Text Box 11" o:spid="_x0000_s1057" type="#_x0000_t202" style="position:absolute;margin-left:-26.05pt;margin-top:195.2pt;width:492pt;height:.0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9mLQIAAGYEAAAOAAAAZHJzL2Uyb0RvYy54bWysVMFu2zAMvQ/YPwi6L07SLi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" stroked="f">
                <v:textbox style="mso-fit-shape-to-text:t" inset="0,0,0,0">
                  <w:txbxContent>
                    <w:p w14:paraId="4BDBBB9A" w14:textId="62BBC7DC" w:rsidR="00AD7155" w:rsidRPr="00622D6F" w:rsidRDefault="00AD7155" w:rsidP="00AD715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4" w:name="_Toc69669054"/>
                      <w:bookmarkStart w:id="15" w:name="_Toc69669277"/>
                      <w:r>
                        <w:t xml:space="preserve">Figura </w:t>
                      </w:r>
                      <w:fldSimple w:instr=" SEQ Figura \* ARABIC ">
                        <w:r w:rsidR="0090427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Exemplo de um quadrado mágico</w:t>
                      </w:r>
                      <w:r>
                        <w:br/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: </w:t>
                      </w:r>
                      <w:r w:rsidRPr="0022436B">
                        <w:t>https://en.wikipedia.org/wiki/Magic_square#/media/File:Magicsquareexample.svg</w:t>
                      </w:r>
                      <w:bookmarkEnd w:id="14"/>
                      <w:bookmarkEnd w:id="15"/>
                    </w:p>
                    <w:p w14:paraId="6EE6B754" w14:textId="5C51DEC3" w:rsidR="00AD7155" w:rsidRPr="00062777" w:rsidRDefault="00AD7155" w:rsidP="00392D8A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0D3B9E7" w14:textId="77777777" w:rsidR="006027F0" w:rsidRDefault="00B67A54" w:rsidP="00B67A54">
      <w:pPr>
        <w:pStyle w:val="Heading2"/>
      </w:pPr>
      <w:bookmarkStart w:id="16" w:name="_Toc69671778"/>
      <w:r>
        <w:lastRenderedPageBreak/>
        <w:t xml:space="preserve">4.2 </w:t>
      </w:r>
      <w:proofErr w:type="spellStart"/>
      <w:r>
        <w:t>P</w:t>
      </w:r>
      <w:r w:rsidR="006027F0">
        <w:t>t</w:t>
      </w:r>
      <w:r>
        <w:t>hreads</w:t>
      </w:r>
      <w:proofErr w:type="spellEnd"/>
      <w:r>
        <w:t xml:space="preserve"> </w:t>
      </w:r>
      <w:r w:rsidR="006027F0">
        <w:t>–</w:t>
      </w:r>
      <w:r>
        <w:t xml:space="preserve"> </w:t>
      </w:r>
      <w:r w:rsidR="006027F0">
        <w:t xml:space="preserve">POSIX </w:t>
      </w:r>
      <w:proofErr w:type="spellStart"/>
      <w:r w:rsidR="006027F0">
        <w:t>Threads</w:t>
      </w:r>
      <w:bookmarkEnd w:id="16"/>
      <w:proofErr w:type="spellEnd"/>
    </w:p>
    <w:p w14:paraId="211A8039" w14:textId="77777777" w:rsidR="006027F0" w:rsidRDefault="006027F0" w:rsidP="00B67A54">
      <w:pPr>
        <w:pStyle w:val="Heading2"/>
      </w:pPr>
    </w:p>
    <w:p w14:paraId="0423FF4B" w14:textId="0B42EE31" w:rsidR="00BC596E" w:rsidRDefault="00124AC9" w:rsidP="00124AC9">
      <w:r>
        <w:t xml:space="preserve">É um modelo de execução paralela </w:t>
      </w:r>
      <w:r w:rsidR="00876D12">
        <w:t xml:space="preserve">que permite a divisão de tarefas em diferentes fluxos </w:t>
      </w:r>
      <w:r w:rsidR="00E36DA3">
        <w:t>chamados de “</w:t>
      </w:r>
      <w:proofErr w:type="spellStart"/>
      <w:r w:rsidR="00E36DA3">
        <w:t>threads</w:t>
      </w:r>
      <w:proofErr w:type="spellEnd"/>
      <w:r w:rsidR="00E36DA3">
        <w:t>”</w:t>
      </w:r>
      <w:r w:rsidR="000A56B4">
        <w:t xml:space="preserve"> as quais podem ser control</w:t>
      </w:r>
      <w:r w:rsidR="00E66625">
        <w:t>adas e sincronizadas através de chamamentos de funções à API</w:t>
      </w:r>
      <w:r w:rsidR="00F52323">
        <w:t xml:space="preserve"> </w:t>
      </w:r>
      <w:sdt>
        <w:sdtPr>
          <w:id w:val="935481332"/>
          <w:citation/>
        </w:sdtPr>
        <w:sdtEndPr/>
        <w:sdtContent>
          <w:r w:rsidR="00F52323">
            <w:fldChar w:fldCharType="begin"/>
          </w:r>
          <w:r w:rsidR="00F52323">
            <w:instrText xml:space="preserve"> CITATION POS20 \l 2070 </w:instrText>
          </w:r>
          <w:r w:rsidR="00F52323">
            <w:fldChar w:fldCharType="separate"/>
          </w:r>
          <w:r w:rsidR="005640A8">
            <w:rPr>
              <w:noProof/>
            </w:rPr>
            <w:t>(POSIX Threads, 2020)</w:t>
          </w:r>
          <w:r w:rsidR="00F52323">
            <w:fldChar w:fldCharType="end"/>
          </w:r>
        </w:sdtContent>
      </w:sdt>
      <w:r w:rsidR="006D73BC">
        <w:t xml:space="preserve">. Como as </w:t>
      </w:r>
      <w:proofErr w:type="spellStart"/>
      <w:r w:rsidR="006D73BC">
        <w:t>threads</w:t>
      </w:r>
      <w:proofErr w:type="spellEnd"/>
      <w:r w:rsidR="006D73BC">
        <w:t xml:space="preserve"> tem a capacidade de trabalhar em simultâneo</w:t>
      </w:r>
      <w:r w:rsidR="00BC596E">
        <w:t xml:space="preserve"> o tempo de trabalho pode ser dividido (e por consequência reduzido)</w:t>
      </w:r>
      <w:r w:rsidR="0016203A">
        <w:t>.</w:t>
      </w:r>
    </w:p>
    <w:p w14:paraId="04C3F26C" w14:textId="6C37C8D0" w:rsidR="0016203A" w:rsidRDefault="0016203A" w:rsidP="00124AC9"/>
    <w:p w14:paraId="331FBA84" w14:textId="1EEB3F68" w:rsidR="0016203A" w:rsidRDefault="0016203A" w:rsidP="0016203A">
      <w:pPr>
        <w:pStyle w:val="Heading2"/>
        <w:rPr>
          <w:lang w:val="en-US"/>
        </w:rPr>
      </w:pPr>
      <w:bookmarkStart w:id="17" w:name="_Toc69671779"/>
      <w:r>
        <w:t xml:space="preserve">4.3 </w:t>
      </w:r>
      <w:proofErr w:type="spellStart"/>
      <w:r>
        <w:t>OpenMP</w:t>
      </w:r>
      <w:proofErr w:type="spellEnd"/>
      <w:r w:rsidR="00FA6DC5">
        <w:t xml:space="preserve"> </w:t>
      </w:r>
      <w:r w:rsidR="00FA6DC5">
        <w:rPr>
          <w:lang w:val="en-US"/>
        </w:rPr>
        <w:t>– Open Multi-Processing</w:t>
      </w:r>
      <w:bookmarkEnd w:id="17"/>
    </w:p>
    <w:p w14:paraId="41EC4C8D" w14:textId="214199E9" w:rsidR="00FA6DC5" w:rsidRDefault="00FA6DC5" w:rsidP="00FA6DC5">
      <w:pPr>
        <w:rPr>
          <w:lang w:val="en-US"/>
        </w:rPr>
      </w:pPr>
    </w:p>
    <w:p w14:paraId="6CBA4D91" w14:textId="7A702E7E" w:rsidR="00FA6DC5" w:rsidRPr="00DC2BA4" w:rsidRDefault="00DC2BA4" w:rsidP="00FA6DC5">
      <w:r>
        <w:t>É um modelo de execução que consiste num conjunto de diretivas</w:t>
      </w:r>
      <w:r w:rsidR="0094412E">
        <w:t>, livrarias e variáveis de ambiente que modificam o comportamento de um programa durante a execução</w:t>
      </w:r>
      <w:r w:rsidR="0040147B">
        <w:t xml:space="preserve">, este modelo oferece </w:t>
      </w:r>
      <w:r w:rsidR="004A3B10">
        <w:t>ferramentas</w:t>
      </w:r>
      <w:r w:rsidR="0040147B">
        <w:t xml:space="preserve"> fáceis e flexíveis para desenvolver aplicações em paralelo para vários tipos diferentes de </w:t>
      </w:r>
      <w:r w:rsidR="00361B6B">
        <w:t>máquinas</w:t>
      </w:r>
      <w:r w:rsidR="00B81B4E">
        <w:t xml:space="preserve"> </w:t>
      </w:r>
      <w:sdt>
        <w:sdtPr>
          <w:id w:val="1655028773"/>
          <w:citation/>
        </w:sdtPr>
        <w:sdtEndPr/>
        <w:sdtContent>
          <w:r w:rsidR="00B81B4E">
            <w:fldChar w:fldCharType="begin"/>
          </w:r>
          <w:r w:rsidR="00B81B4E">
            <w:instrText xml:space="preserve"> CITATION Ope20 \l 2070 </w:instrText>
          </w:r>
          <w:r w:rsidR="00B81B4E">
            <w:fldChar w:fldCharType="separate"/>
          </w:r>
          <w:r w:rsidR="005640A8">
            <w:rPr>
              <w:noProof/>
            </w:rPr>
            <w:t>(OpenMP, 2020)</w:t>
          </w:r>
          <w:r w:rsidR="00B81B4E">
            <w:fldChar w:fldCharType="end"/>
          </w:r>
        </w:sdtContent>
      </w:sdt>
      <w:r w:rsidR="0040147B">
        <w:t>.</w:t>
      </w:r>
      <w:r w:rsidR="00361B6B">
        <w:t xml:space="preserve"> Traz os mesmos benefícios que o modelo anterior, mas com uma maior facilidade de uso</w:t>
      </w:r>
      <w:r w:rsidR="004A3B10">
        <w:t>. O modelo interpreta automaticamente vários componentes</w:t>
      </w:r>
      <w:r w:rsidR="00B81B4E">
        <w:t xml:space="preserve"> que no modelo anterior teriam de ser adaptados manualmente, relativamente a uma implementação sequencial.</w:t>
      </w:r>
    </w:p>
    <w:p w14:paraId="1EE25A72" w14:textId="2B687EA2" w:rsidR="0016203A" w:rsidRDefault="0016203A" w:rsidP="0016203A"/>
    <w:p w14:paraId="62CEC486" w14:textId="6D864176" w:rsidR="00B81B4E" w:rsidRDefault="00B81B4E" w:rsidP="00B81B4E">
      <w:pPr>
        <w:pStyle w:val="Heading2"/>
      </w:pPr>
      <w:bookmarkStart w:id="18" w:name="_Toc69671780"/>
      <w:r>
        <w:t xml:space="preserve">4.4 MPI –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Interface</w:t>
      </w:r>
      <w:bookmarkEnd w:id="18"/>
    </w:p>
    <w:p w14:paraId="640EE0A9" w14:textId="0300018D" w:rsidR="0016203A" w:rsidRDefault="0016203A" w:rsidP="0016203A"/>
    <w:p w14:paraId="159C8C17" w14:textId="4D528D3F" w:rsidR="00753347" w:rsidRDefault="00055AAC" w:rsidP="00124AC9">
      <w:r>
        <w:t xml:space="preserve">É um standard de transferência de mensagens entre processos </w:t>
      </w:r>
      <w:r w:rsidR="00BD0206">
        <w:t xml:space="preserve">desenhado para funcionar numa variedade de </w:t>
      </w:r>
      <w:r w:rsidR="00753347">
        <w:t>arquiteturas</w:t>
      </w:r>
      <w:r w:rsidR="00BD0206">
        <w:t xml:space="preserve"> de processamento paralelo, este standard define a sintaxe e semânticas </w:t>
      </w:r>
      <w:r w:rsidR="00834C5B">
        <w:t xml:space="preserve">para esse efeito. </w:t>
      </w:r>
      <w:r w:rsidR="00B040C7">
        <w:t xml:space="preserve">Permite comunicação entre duas ou </w:t>
      </w:r>
      <w:r w:rsidR="00753347">
        <w:t>várias</w:t>
      </w:r>
      <w:r w:rsidR="00B040C7">
        <w:t xml:space="preserve"> </w:t>
      </w:r>
      <w:r w:rsidR="00B15299">
        <w:t>máquinas</w:t>
      </w:r>
      <w:r w:rsidR="00B040C7">
        <w:t xml:space="preserve"> em simultâneo. </w:t>
      </w:r>
      <w:r w:rsidR="00E231A4">
        <w:t xml:space="preserve">Permitindo a </w:t>
      </w:r>
      <w:r w:rsidR="00E51759">
        <w:t>sincronização e comunicação de funcionalidades em vários processos</w:t>
      </w:r>
      <w:sdt>
        <w:sdtPr>
          <w:id w:val="411427885"/>
          <w:citation/>
        </w:sdtPr>
        <w:sdtEndPr/>
        <w:sdtContent>
          <w:r w:rsidR="00E51759">
            <w:fldChar w:fldCharType="begin"/>
          </w:r>
          <w:r w:rsidR="00E51759">
            <w:instrText xml:space="preserve"> CITATION Mes20 \l 2070 </w:instrText>
          </w:r>
          <w:r w:rsidR="00E51759">
            <w:fldChar w:fldCharType="separate"/>
          </w:r>
          <w:r w:rsidR="005640A8">
            <w:rPr>
              <w:noProof/>
            </w:rPr>
            <w:t xml:space="preserve"> (Message Passing Interface, 2020)</w:t>
          </w:r>
          <w:r w:rsidR="00E51759">
            <w:fldChar w:fldCharType="end"/>
          </w:r>
        </w:sdtContent>
      </w:sdt>
      <w:r w:rsidR="00E51759">
        <w:t xml:space="preserve">. </w:t>
      </w:r>
      <w:r w:rsidR="00834C5B">
        <w:t xml:space="preserve">A implementação de MPI usada neste </w:t>
      </w:r>
      <w:r w:rsidR="0022596A">
        <w:t>relatório f</w:t>
      </w:r>
      <w:r w:rsidR="00753347">
        <w:t xml:space="preserve">oi </w:t>
      </w:r>
      <w:proofErr w:type="spellStart"/>
      <w:r w:rsidR="0022596A">
        <w:t>OpenMPI</w:t>
      </w:r>
      <w:proofErr w:type="spellEnd"/>
      <w:r w:rsidR="00753347">
        <w:t>.</w:t>
      </w:r>
    </w:p>
    <w:p w14:paraId="2D60670E" w14:textId="77777777" w:rsidR="00DF5B0A" w:rsidRDefault="00DF5B0A" w:rsidP="00DF5B0A">
      <w:pPr>
        <w:pStyle w:val="Heading2"/>
      </w:pPr>
      <w:bookmarkStart w:id="19" w:name="_Dados_analisados"/>
      <w:bookmarkEnd w:id="19"/>
    </w:p>
    <w:p w14:paraId="0D42C071" w14:textId="29147181" w:rsidR="00D453D6" w:rsidRDefault="00D453D6" w:rsidP="00D453D6">
      <w:pPr>
        <w:pStyle w:val="Heading2"/>
      </w:pPr>
      <w:bookmarkStart w:id="20" w:name="_4.5_Dados_analisados"/>
      <w:bookmarkStart w:id="21" w:name="_Toc69671781"/>
      <w:bookmarkEnd w:id="20"/>
      <w:r>
        <w:t>4.5 Dados analisados</w:t>
      </w:r>
      <w:bookmarkEnd w:id="21"/>
    </w:p>
    <w:p w14:paraId="5F2FD5C3" w14:textId="77777777" w:rsidR="00753347" w:rsidRDefault="00753347" w:rsidP="00753347">
      <w:pPr>
        <w:pStyle w:val="Heading2"/>
      </w:pPr>
    </w:p>
    <w:p w14:paraId="44A58F9A" w14:textId="449FE59B" w:rsidR="00AF60DE" w:rsidRPr="00996DB4" w:rsidRDefault="00753347" w:rsidP="00AF60DE">
      <w:r>
        <w:t>Para efeitos de estudo, foram analisados os tempos das várias implementações, bem como os conceitos</w:t>
      </w:r>
      <w:r w:rsidR="00967849">
        <w:t xml:space="preserve"> </w:t>
      </w:r>
      <w:r w:rsidR="00AF60DE">
        <w:t>de</w:t>
      </w:r>
      <w:r w:rsidR="00AF60DE">
        <w:rPr>
          <w:lang w:val="en-US"/>
        </w:rPr>
        <w:t>:</w:t>
      </w:r>
    </w:p>
    <w:p w14:paraId="619F8A06" w14:textId="403E2EE1" w:rsidR="00902772" w:rsidRPr="00876DAC" w:rsidRDefault="00AF60DE" w:rsidP="00AF60DE">
      <w:pPr>
        <w:pStyle w:val="ListParagraph"/>
        <w:numPr>
          <w:ilvl w:val="0"/>
          <w:numId w:val="10"/>
        </w:numPr>
        <w:rPr>
          <w:lang w:val="en-US"/>
        </w:rPr>
      </w:pPr>
      <w:r>
        <w:t>Aceleração</w:t>
      </w:r>
      <w:r w:rsidR="00902772">
        <w:t xml:space="preserve"> </w:t>
      </w:r>
      <w:r w:rsidR="001B2F2A">
        <w:t>–</w:t>
      </w:r>
      <w:r w:rsidR="00902772">
        <w:t xml:space="preserve"> </w:t>
      </w:r>
      <w:r w:rsidR="001B2F2A" w:rsidRPr="001B2F2A">
        <w:t>definida como a razão entre o tempo de execução dum problema num único processador e o tempo necessário na resolução desse mesmo problema em processadores idênticos</w:t>
      </w:r>
      <w:r w:rsidR="001B2F2A">
        <w:t xml:space="preserve"> </w:t>
      </w:r>
      <w:sdt>
        <w:sdtPr>
          <w:id w:val="254709981"/>
          <w:citation/>
        </w:sdtPr>
        <w:sdtEndPr/>
        <w:sdtContent>
          <w:r w:rsidR="001B2F2A">
            <w:fldChar w:fldCharType="begin"/>
          </w:r>
          <w:r w:rsidR="001D5BD0">
            <w:rPr>
              <w:lang w:val="en-US"/>
            </w:rPr>
            <w:instrText xml:space="preserve">CITATION Aul20 \l 1033 </w:instrText>
          </w:r>
          <w:r w:rsidR="001B2F2A">
            <w:fldChar w:fldCharType="separate"/>
          </w:r>
          <w:r w:rsidR="005640A8">
            <w:rPr>
              <w:noProof/>
              <w:lang w:val="en-US"/>
            </w:rPr>
            <w:t>(Aula 2 Avaliação desempenho, 2020)</w:t>
          </w:r>
          <w:r w:rsidR="001B2F2A">
            <w:fldChar w:fldCharType="end"/>
          </w:r>
        </w:sdtContent>
      </w:sdt>
      <w:r w:rsidR="001B2F2A">
        <w:t>;</w:t>
      </w:r>
    </w:p>
    <w:p w14:paraId="09A61CB0" w14:textId="77777777" w:rsidR="00876DAC" w:rsidRDefault="00876DAC" w:rsidP="00876DAC">
      <w:pPr>
        <w:pStyle w:val="ListParagraph"/>
      </w:pPr>
    </w:p>
    <w:p w14:paraId="619FBB81" w14:textId="1898C742" w:rsidR="00876DAC" w:rsidRPr="006A15F6" w:rsidRDefault="00F15F11" w:rsidP="00876DAC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</w:rPr>
            <m:t>SpeedUp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Tempo médio do melhor sequencial</m:t>
              </m:r>
            </m:num>
            <m:den>
              <m:r>
                <w:rPr>
                  <w:rFonts w:ascii="Cambria Math" w:hAnsi="Cambria Math"/>
                </w:rPr>
                <m:t>Tempo médio em estudo</m:t>
              </m:r>
            </m:den>
          </m:f>
        </m:oMath>
      </m:oMathPara>
    </w:p>
    <w:p w14:paraId="55255410" w14:textId="77777777" w:rsidR="00876DAC" w:rsidRDefault="00876DAC" w:rsidP="00876DAC">
      <w:pPr>
        <w:pStyle w:val="ListParagraph"/>
        <w:rPr>
          <w:lang w:val="en-US"/>
        </w:rPr>
      </w:pPr>
    </w:p>
    <w:p w14:paraId="56349929" w14:textId="77777777" w:rsidR="006A15F6" w:rsidRDefault="006A15F6" w:rsidP="00876DAC">
      <w:pPr>
        <w:pStyle w:val="ListParagraph"/>
        <w:rPr>
          <w:lang w:val="en-US"/>
        </w:rPr>
      </w:pPr>
    </w:p>
    <w:p w14:paraId="71180188" w14:textId="77777777" w:rsidR="006A15F6" w:rsidRDefault="006A15F6" w:rsidP="00876DAC">
      <w:pPr>
        <w:pStyle w:val="ListParagraph"/>
        <w:rPr>
          <w:lang w:val="en-US"/>
        </w:rPr>
      </w:pPr>
    </w:p>
    <w:p w14:paraId="2BB0D5E8" w14:textId="77777777" w:rsidR="006A15F6" w:rsidRPr="00902772" w:rsidRDefault="006A15F6" w:rsidP="00876DAC">
      <w:pPr>
        <w:pStyle w:val="ListParagraph"/>
        <w:rPr>
          <w:lang w:val="en-US"/>
        </w:rPr>
      </w:pPr>
    </w:p>
    <w:p w14:paraId="2E67E24A" w14:textId="3D5FD652" w:rsidR="00906806" w:rsidRPr="00996DB4" w:rsidRDefault="00902772" w:rsidP="009068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pt-PT"/>
        </w:rPr>
      </w:pPr>
      <w:r>
        <w:lastRenderedPageBreak/>
        <w:t>Eficiência</w:t>
      </w:r>
      <w:r w:rsidR="003400E3">
        <w:t xml:space="preserve"> – </w:t>
      </w:r>
      <w:r w:rsidR="003400E3">
        <w:rPr>
          <w:lang w:eastAsia="pt-PT"/>
        </w:rPr>
        <w:t>P</w:t>
      </w:r>
      <w:r w:rsidR="003400E3" w:rsidRPr="003400E3">
        <w:rPr>
          <w:lang w:eastAsia="pt-PT"/>
        </w:rPr>
        <w:t>ermit</w:t>
      </w:r>
      <w:r w:rsidR="00E90065">
        <w:rPr>
          <w:lang w:eastAsia="pt-PT"/>
        </w:rPr>
        <w:t xml:space="preserve">e </w:t>
      </w:r>
      <w:r w:rsidR="003400E3" w:rsidRPr="003400E3">
        <w:rPr>
          <w:lang w:eastAsia="pt-PT"/>
        </w:rPr>
        <w:t>caracterizar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a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forma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como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um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algoritmo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dispõe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dos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recursos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computacionais,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não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sendo</w:t>
      </w:r>
      <w:r w:rsidR="00E90065">
        <w:rPr>
          <w:lang w:eastAsia="pt-PT"/>
        </w:rPr>
        <w:t xml:space="preserve"> </w:t>
      </w:r>
      <w:r w:rsidR="001D5BD0" w:rsidRPr="003400E3">
        <w:rPr>
          <w:lang w:eastAsia="pt-PT"/>
        </w:rPr>
        <w:t>diretamente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dependente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da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dimensão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do</w:t>
      </w:r>
      <w:r w:rsidR="00E90065">
        <w:rPr>
          <w:lang w:eastAsia="pt-PT"/>
        </w:rPr>
        <w:t xml:space="preserve"> </w:t>
      </w:r>
      <w:r w:rsidR="003400E3" w:rsidRPr="003400E3">
        <w:rPr>
          <w:lang w:eastAsia="pt-PT"/>
        </w:rPr>
        <w:t>sistema.</w:t>
      </w:r>
      <w:r w:rsidR="001D5BD0">
        <w:rPr>
          <w:lang w:eastAsia="pt-PT"/>
        </w:rPr>
        <w:t xml:space="preserve"> Defi</w:t>
      </w:r>
      <w:r w:rsidR="003400E3" w:rsidRPr="003400E3">
        <w:rPr>
          <w:lang w:eastAsia="pt-PT"/>
        </w:rPr>
        <w:t>ne-se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e</w:t>
      </w:r>
      <w:r w:rsidR="001D5BD0">
        <w:rPr>
          <w:lang w:eastAsia="pt-PT"/>
        </w:rPr>
        <w:t>fi</w:t>
      </w:r>
      <w:r w:rsidR="003400E3" w:rsidRPr="003400E3">
        <w:rPr>
          <w:lang w:eastAsia="pt-PT"/>
        </w:rPr>
        <w:t>ciência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como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sendo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a</w:t>
      </w:r>
      <w:r w:rsidR="001D5BD0">
        <w:rPr>
          <w:lang w:eastAsia="pt-PT"/>
        </w:rPr>
        <w:t xml:space="preserve"> </w:t>
      </w:r>
      <w:r w:rsidR="001D5BD0" w:rsidRPr="003400E3">
        <w:rPr>
          <w:lang w:eastAsia="pt-PT"/>
        </w:rPr>
        <w:t>fração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de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tempo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que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os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processadores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realizam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trabalho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útil,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ou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seja,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quociente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entre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a</w:t>
      </w:r>
      <w:r w:rsidR="001D5BD0">
        <w:rPr>
          <w:lang w:eastAsia="pt-PT"/>
        </w:rPr>
        <w:t xml:space="preserve"> a</w:t>
      </w:r>
      <w:r w:rsidR="003400E3" w:rsidRPr="003400E3">
        <w:rPr>
          <w:lang w:eastAsia="pt-PT"/>
        </w:rPr>
        <w:t>celeração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e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número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de</w:t>
      </w:r>
      <w:r w:rsidR="001D5BD0">
        <w:rPr>
          <w:lang w:eastAsia="pt-PT"/>
        </w:rPr>
        <w:t xml:space="preserve"> </w:t>
      </w:r>
      <w:r w:rsidR="003400E3" w:rsidRPr="003400E3">
        <w:rPr>
          <w:lang w:eastAsia="pt-PT"/>
        </w:rPr>
        <w:t>processado</w:t>
      </w:r>
      <w:r w:rsidR="001D5BD0">
        <w:rPr>
          <w:lang w:eastAsia="pt-PT"/>
        </w:rPr>
        <w:t xml:space="preserve">res </w:t>
      </w:r>
      <w:sdt>
        <w:sdtPr>
          <w:rPr>
            <w:lang w:eastAsia="pt-PT"/>
          </w:rPr>
          <w:id w:val="-335384436"/>
          <w:citation/>
        </w:sdtPr>
        <w:sdtEndPr/>
        <w:sdtContent>
          <w:r w:rsidR="001D5BD0">
            <w:rPr>
              <w:lang w:eastAsia="pt-PT"/>
            </w:rPr>
            <w:fldChar w:fldCharType="begin"/>
          </w:r>
          <w:r w:rsidR="001D5BD0">
            <w:rPr>
              <w:lang w:val="en-US" w:eastAsia="pt-PT"/>
            </w:rPr>
            <w:instrText xml:space="preserve">CITATION Aul20 \l 1033 </w:instrText>
          </w:r>
          <w:r w:rsidR="001D5BD0">
            <w:rPr>
              <w:lang w:eastAsia="pt-PT"/>
            </w:rPr>
            <w:fldChar w:fldCharType="separate"/>
          </w:r>
          <w:r w:rsidR="005640A8">
            <w:rPr>
              <w:noProof/>
              <w:lang w:val="en-US" w:eastAsia="pt-PT"/>
            </w:rPr>
            <w:t>(Aula 2 Avaliação desempenho, 2020)</w:t>
          </w:r>
          <w:r w:rsidR="001D5BD0">
            <w:rPr>
              <w:lang w:eastAsia="pt-PT"/>
            </w:rPr>
            <w:fldChar w:fldCharType="end"/>
          </w:r>
        </w:sdtContent>
      </w:sdt>
      <w:r w:rsidR="001D5BD0">
        <w:rPr>
          <w:lang w:eastAsia="pt-PT"/>
        </w:rPr>
        <w:t>;</w:t>
      </w:r>
    </w:p>
    <w:p w14:paraId="3CACD225" w14:textId="77777777" w:rsidR="00996DB4" w:rsidRDefault="00996DB4" w:rsidP="00996DB4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14:paraId="746ED23E" w14:textId="512A70DE" w:rsidR="00996DB4" w:rsidRPr="00313838" w:rsidRDefault="00313838" w:rsidP="00996DB4">
      <w:pPr>
        <w:rPr>
          <w:rFonts w:ascii="Times New Roman" w:hAnsi="Times New Roman" w:cs="Times New Roman"/>
          <w:i/>
          <w:sz w:val="24"/>
          <w:szCs w:val="24"/>
          <w:lang w:val="en-US" w:eastAsia="pt-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eastAsia="pt-PT"/>
            </w:rPr>
            <m:t xml:space="preserve">E </m:t>
          </m:r>
          <m:r>
            <w:rPr>
              <w:rFonts w:ascii="Cambria Math" w:hAnsi="Cambria Math" w:cs="Times New Roman"/>
              <w:sz w:val="24"/>
              <w:szCs w:val="24"/>
              <w:lang w:val="en-US" w:eastAsia="pt-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pt-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 w:eastAsia="pt-PT"/>
                </w:rPr>
                <m:t>SpeedUp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 w:eastAsia="pt-PT"/>
                </w:rPr>
                <m:t>Processors</m:t>
              </m:r>
            </m:den>
          </m:f>
        </m:oMath>
      </m:oMathPara>
    </w:p>
    <w:p w14:paraId="6B7C39B7" w14:textId="34959090" w:rsidR="00996DB4" w:rsidRPr="00996DB4" w:rsidRDefault="00D66AC8" w:rsidP="00996DB4">
      <w:pPr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br w:type="page"/>
      </w:r>
    </w:p>
    <w:p w14:paraId="4D0448DF" w14:textId="43CC4B1D" w:rsidR="006B1872" w:rsidRDefault="00AD7155" w:rsidP="000A2763">
      <w:pPr>
        <w:pStyle w:val="Heading1"/>
      </w:pPr>
      <w:bookmarkStart w:id="22" w:name="_Toc69671782"/>
      <w:r>
        <w:lastRenderedPageBreak/>
        <w:t>5 Estudo de casos</w:t>
      </w:r>
      <w:bookmarkEnd w:id="22"/>
    </w:p>
    <w:p w14:paraId="66B90DA3" w14:textId="77777777" w:rsidR="0068168D" w:rsidRPr="006F4749" w:rsidRDefault="0068168D" w:rsidP="006F4749"/>
    <w:p w14:paraId="45D7785D" w14:textId="06575FE1" w:rsidR="00A826DA" w:rsidRDefault="00546664" w:rsidP="00F953A1">
      <w:pPr>
        <w:pStyle w:val="Heading3"/>
      </w:pPr>
      <w:bookmarkStart w:id="23" w:name="_5.1_Ambiente_de"/>
      <w:bookmarkStart w:id="24" w:name="_Toc69671783"/>
      <w:bookmarkEnd w:id="23"/>
      <w:r>
        <w:t>5</w:t>
      </w:r>
      <w:r w:rsidR="00F953A1">
        <w:t>.1 Ambiente de teste</w:t>
      </w:r>
      <w:bookmarkEnd w:id="24"/>
    </w:p>
    <w:p w14:paraId="5987A586" w14:textId="77777777" w:rsidR="006F4749" w:rsidRPr="006F4749" w:rsidRDefault="006F4749" w:rsidP="006F4749"/>
    <w:p w14:paraId="15887FE2" w14:textId="44077AB0" w:rsidR="00CF5B0A" w:rsidRDefault="00A826DA" w:rsidP="00A826DA">
      <w:r>
        <w:t>Como este trabalho centra-se no estudo de desempenho</w:t>
      </w:r>
      <w:r w:rsidR="00FB5D9E">
        <w:t>,</w:t>
      </w:r>
      <w:r>
        <w:t xml:space="preserve"> este depende </w:t>
      </w:r>
      <w:r w:rsidR="00CF5B0A">
        <w:t xml:space="preserve">consideravelmente da plataforma (inclusive a capacidade do sistema) no qual foi realizado e testado. </w:t>
      </w:r>
    </w:p>
    <w:p w14:paraId="0AE96B34" w14:textId="0B911A7F" w:rsidR="00D04071" w:rsidRDefault="005E0F99" w:rsidP="00A826DA">
      <w:r>
        <w:t>A plataforma experimental usada foi um computador fixo</w:t>
      </w:r>
      <w:r w:rsidR="001B1688">
        <w:t xml:space="preserve"> </w:t>
      </w:r>
      <w:r w:rsidR="00D04071">
        <w:t>com as seguintes especificações:</w:t>
      </w:r>
    </w:p>
    <w:p w14:paraId="2FFFF668" w14:textId="4A87EF25" w:rsidR="00D04071" w:rsidRDefault="001B1688" w:rsidP="00D04071">
      <w:pPr>
        <w:pStyle w:val="ListParagraph"/>
        <w:numPr>
          <w:ilvl w:val="0"/>
          <w:numId w:val="11"/>
        </w:numPr>
      </w:pPr>
      <w:r>
        <w:t>Windows 10 Pro</w:t>
      </w:r>
      <w:r w:rsidR="00497F73">
        <w:t xml:space="preserve"> x64</w:t>
      </w:r>
      <w:r w:rsidR="00C63CDA">
        <w:t>;</w:t>
      </w:r>
    </w:p>
    <w:p w14:paraId="412AA28C" w14:textId="17D1110D" w:rsidR="00C63CDA" w:rsidRDefault="00D04071" w:rsidP="00D04071">
      <w:pPr>
        <w:pStyle w:val="ListParagraph"/>
        <w:numPr>
          <w:ilvl w:val="0"/>
          <w:numId w:val="11"/>
        </w:numPr>
      </w:pPr>
      <w:r>
        <w:t>P</w:t>
      </w:r>
      <w:r w:rsidR="005E0F99">
        <w:t>rocessador</w:t>
      </w:r>
      <w:r w:rsidR="00F51228">
        <w:t xml:space="preserve"> A</w:t>
      </w:r>
      <w:r w:rsidR="00F51228" w:rsidRPr="00F51228">
        <w:t xml:space="preserve">MD </w:t>
      </w:r>
      <w:proofErr w:type="spellStart"/>
      <w:r w:rsidR="00F51228" w:rsidRPr="00F51228">
        <w:t>Ryzen</w:t>
      </w:r>
      <w:proofErr w:type="spellEnd"/>
      <w:r w:rsidR="00F51228" w:rsidRPr="00F51228">
        <w:t xml:space="preserve"> 7 5800X 8-Core, </w:t>
      </w:r>
      <w:r w:rsidR="001B1688">
        <w:t>relógio base de 3.8G</w:t>
      </w:r>
      <w:r w:rsidR="00F51228" w:rsidRPr="00F51228">
        <w:t>hz</w:t>
      </w:r>
      <w:r w:rsidR="001B1688">
        <w:t xml:space="preserve"> com </w:t>
      </w:r>
      <w:proofErr w:type="spellStart"/>
      <w:r w:rsidR="001B1688">
        <w:t>boost</w:t>
      </w:r>
      <w:proofErr w:type="spellEnd"/>
      <w:r w:rsidR="001B1688">
        <w:t xml:space="preserve"> até 4.7GHz</w:t>
      </w:r>
      <w:r w:rsidR="00F51228">
        <w:t xml:space="preserve"> com </w:t>
      </w:r>
      <w:r w:rsidR="00DC313A">
        <w:t xml:space="preserve">16 </w:t>
      </w:r>
      <w:proofErr w:type="spellStart"/>
      <w:r w:rsidR="00DC313A">
        <w:t>threads</w:t>
      </w:r>
      <w:proofErr w:type="spellEnd"/>
      <w:r w:rsidR="00C63CDA">
        <w:rPr>
          <w:lang w:val="en-US"/>
        </w:rPr>
        <w:t>;</w:t>
      </w:r>
    </w:p>
    <w:p w14:paraId="5A690861" w14:textId="62594DD9" w:rsidR="00C63CDA" w:rsidRDefault="00A013CC" w:rsidP="00D04071">
      <w:pPr>
        <w:pStyle w:val="ListParagraph"/>
        <w:numPr>
          <w:ilvl w:val="0"/>
          <w:numId w:val="11"/>
        </w:numPr>
      </w:pPr>
      <w:r>
        <w:t>L1</w:t>
      </w:r>
      <w:r w:rsidR="00C63CDA">
        <w:t xml:space="preserve">d </w:t>
      </w:r>
      <w:r>
        <w:t xml:space="preserve">8x32 </w:t>
      </w:r>
      <w:proofErr w:type="spellStart"/>
      <w:r>
        <w:t>KBytes</w:t>
      </w:r>
      <w:proofErr w:type="spellEnd"/>
      <w:r w:rsidR="00C63CDA">
        <w:t>;</w:t>
      </w:r>
    </w:p>
    <w:p w14:paraId="0AFFB501" w14:textId="600B5022" w:rsidR="00C63CDA" w:rsidRDefault="00A013CC" w:rsidP="00D04071">
      <w:pPr>
        <w:pStyle w:val="ListParagraph"/>
        <w:numPr>
          <w:ilvl w:val="0"/>
          <w:numId w:val="11"/>
        </w:numPr>
      </w:pPr>
      <w:r>
        <w:t>L1</w:t>
      </w:r>
      <w:r w:rsidR="00C63CDA">
        <w:t>i</w:t>
      </w:r>
      <w:r>
        <w:t xml:space="preserve"> 8x32KByt</w:t>
      </w:r>
      <w:r w:rsidR="004E2214">
        <w:t>e</w:t>
      </w:r>
      <w:r>
        <w:t>s</w:t>
      </w:r>
      <w:r w:rsidR="00C63CDA">
        <w:t>;</w:t>
      </w:r>
    </w:p>
    <w:p w14:paraId="4788D515" w14:textId="77777777" w:rsidR="00C63CDA" w:rsidRDefault="00A013CC" w:rsidP="00D04071">
      <w:pPr>
        <w:pStyle w:val="ListParagraph"/>
        <w:numPr>
          <w:ilvl w:val="0"/>
          <w:numId w:val="11"/>
        </w:numPr>
      </w:pPr>
      <w:r>
        <w:t>L2 Cache 8x512KBytes</w:t>
      </w:r>
      <w:r w:rsidR="00C63CDA">
        <w:t>;</w:t>
      </w:r>
    </w:p>
    <w:p w14:paraId="3A0A5F0C" w14:textId="40F9BB07" w:rsidR="00D04071" w:rsidRDefault="00A013CC" w:rsidP="00D04071">
      <w:pPr>
        <w:pStyle w:val="ListParagraph"/>
        <w:numPr>
          <w:ilvl w:val="0"/>
          <w:numId w:val="11"/>
        </w:numPr>
      </w:pPr>
      <w:r>
        <w:t>L3 Cache 32</w:t>
      </w:r>
      <w:r w:rsidR="009D5D16">
        <w:t>MBytes</w:t>
      </w:r>
      <w:r w:rsidR="00C63CDA">
        <w:t>;</w:t>
      </w:r>
    </w:p>
    <w:p w14:paraId="7A7DF6A5" w14:textId="016B11D8" w:rsidR="00CF5B0A" w:rsidRDefault="009D5D16" w:rsidP="00D04071">
      <w:pPr>
        <w:pStyle w:val="ListParagraph"/>
        <w:numPr>
          <w:ilvl w:val="0"/>
          <w:numId w:val="11"/>
        </w:numPr>
      </w:pPr>
      <w:r>
        <w:t>16</w:t>
      </w:r>
      <w:r w:rsidR="00D04071">
        <w:t xml:space="preserve"> </w:t>
      </w:r>
      <w:proofErr w:type="spellStart"/>
      <w:r>
        <w:t>GBytes</w:t>
      </w:r>
      <w:proofErr w:type="spellEnd"/>
      <w:r w:rsidR="00BE7D6A">
        <w:t xml:space="preserve"> 3000MHz</w:t>
      </w:r>
      <w:r>
        <w:t xml:space="preserve"> de RAM</w:t>
      </w:r>
      <w:r w:rsidR="00C63CDA">
        <w:t>.</w:t>
      </w:r>
    </w:p>
    <w:p w14:paraId="0B58671B" w14:textId="58E5780B" w:rsidR="004335E4" w:rsidRDefault="004335E4" w:rsidP="00A826DA">
      <w:r>
        <w:t xml:space="preserve">Relativamente </w:t>
      </w:r>
      <w:r w:rsidR="001500ED">
        <w:t>aos testes</w:t>
      </w:r>
      <w:r>
        <w:t xml:space="preserve"> MPI e </w:t>
      </w:r>
      <w:r w:rsidR="00D04071">
        <w:t>Híbrido</w:t>
      </w:r>
      <w:r>
        <w:t xml:space="preserve">, </w:t>
      </w:r>
      <w:r w:rsidR="001500ED">
        <w:t xml:space="preserve">a segunda </w:t>
      </w:r>
      <w:r w:rsidR="00D04071">
        <w:t>máquina</w:t>
      </w:r>
      <w:r w:rsidR="001500ED">
        <w:t xml:space="preserve"> foi a disponibilizada pela FCT, e tem as seguintes especificações</w:t>
      </w:r>
      <w:r w:rsidR="00D04071">
        <w:t>:</w:t>
      </w:r>
    </w:p>
    <w:p w14:paraId="23EC1E64" w14:textId="6F3BDE31" w:rsidR="00DB277A" w:rsidRDefault="00DB277A" w:rsidP="00DB277A">
      <w:pPr>
        <w:pStyle w:val="ListParagraph"/>
        <w:numPr>
          <w:ilvl w:val="0"/>
          <w:numId w:val="12"/>
        </w:numPr>
      </w:pPr>
      <w:proofErr w:type="spellStart"/>
      <w:r>
        <w:t>Architecture</w:t>
      </w:r>
      <w:proofErr w:type="spellEnd"/>
      <w:r>
        <w:t>:        x86_64</w:t>
      </w:r>
      <w:r w:rsidR="00C63CDA">
        <w:t>;</w:t>
      </w:r>
    </w:p>
    <w:p w14:paraId="6DD613F1" w14:textId="4CD3AA5F" w:rsidR="00DB277A" w:rsidRDefault="00DB277A" w:rsidP="00DB277A">
      <w:pPr>
        <w:pStyle w:val="ListParagraph"/>
        <w:numPr>
          <w:ilvl w:val="0"/>
          <w:numId w:val="12"/>
        </w:numPr>
      </w:pPr>
      <w:r>
        <w:t>CPU(s):              4</w:t>
      </w:r>
      <w:r w:rsidR="00C63CDA">
        <w:t>;</w:t>
      </w:r>
    </w:p>
    <w:p w14:paraId="3996D273" w14:textId="5475F8B9" w:rsidR="00DB277A" w:rsidRDefault="00DB277A" w:rsidP="00DB277A">
      <w:pPr>
        <w:pStyle w:val="ListParagraph"/>
        <w:numPr>
          <w:ilvl w:val="0"/>
          <w:numId w:val="12"/>
        </w:numPr>
      </w:pPr>
      <w:proofErr w:type="spellStart"/>
      <w:r>
        <w:t>Thread</w:t>
      </w:r>
      <w:proofErr w:type="spellEnd"/>
      <w:r>
        <w:t>(s) per core:  1</w:t>
      </w:r>
      <w:r w:rsidR="00C63CDA">
        <w:t>;</w:t>
      </w:r>
    </w:p>
    <w:p w14:paraId="4D8F11AC" w14:textId="5847C5A4" w:rsidR="00DB277A" w:rsidRDefault="00DB277A" w:rsidP="00DB277A">
      <w:pPr>
        <w:pStyle w:val="ListParagraph"/>
        <w:numPr>
          <w:ilvl w:val="0"/>
          <w:numId w:val="12"/>
        </w:numPr>
      </w:pPr>
      <w:proofErr w:type="spellStart"/>
      <w:r>
        <w:t>Model</w:t>
      </w:r>
      <w:proofErr w:type="spellEnd"/>
      <w:r>
        <w:t xml:space="preserve"> name:          Intel(R) </w:t>
      </w:r>
      <w:proofErr w:type="spellStart"/>
      <w:r>
        <w:t>Xeon</w:t>
      </w:r>
      <w:proofErr w:type="spellEnd"/>
      <w:r>
        <w:t>(R) Gold 6138 CPU @ 2.00GHz</w:t>
      </w:r>
      <w:r w:rsidR="00C63CDA">
        <w:t>;</w:t>
      </w:r>
    </w:p>
    <w:p w14:paraId="62245B62" w14:textId="6F34D121" w:rsidR="00DB277A" w:rsidRDefault="00DB277A" w:rsidP="00DB277A">
      <w:pPr>
        <w:pStyle w:val="ListParagraph"/>
        <w:numPr>
          <w:ilvl w:val="0"/>
          <w:numId w:val="12"/>
        </w:numPr>
      </w:pPr>
      <w:r>
        <w:t>L1d cache:           32K</w:t>
      </w:r>
      <w:r w:rsidR="00C63CDA">
        <w:t>;</w:t>
      </w:r>
    </w:p>
    <w:p w14:paraId="27D2A57B" w14:textId="56A41134" w:rsidR="00DB277A" w:rsidRDefault="00DB277A" w:rsidP="00DB277A">
      <w:pPr>
        <w:pStyle w:val="ListParagraph"/>
        <w:numPr>
          <w:ilvl w:val="0"/>
          <w:numId w:val="12"/>
        </w:numPr>
      </w:pPr>
      <w:r>
        <w:t>L1i cache:           32K</w:t>
      </w:r>
      <w:r w:rsidR="00C63CDA">
        <w:t>;</w:t>
      </w:r>
    </w:p>
    <w:p w14:paraId="57232238" w14:textId="4B88B567" w:rsidR="00DB277A" w:rsidRDefault="00DB277A" w:rsidP="00DB277A">
      <w:pPr>
        <w:pStyle w:val="ListParagraph"/>
        <w:numPr>
          <w:ilvl w:val="0"/>
          <w:numId w:val="12"/>
        </w:numPr>
      </w:pPr>
      <w:r>
        <w:t>L2 cache:            1024K</w:t>
      </w:r>
      <w:r w:rsidR="00C63CDA">
        <w:t>;</w:t>
      </w:r>
    </w:p>
    <w:p w14:paraId="79E4A392" w14:textId="00BF7218" w:rsidR="00DB277A" w:rsidRDefault="00DB277A" w:rsidP="00DB277A">
      <w:pPr>
        <w:pStyle w:val="ListParagraph"/>
        <w:numPr>
          <w:ilvl w:val="0"/>
          <w:numId w:val="12"/>
        </w:numPr>
      </w:pPr>
      <w:r>
        <w:t>L3 cache:            28160K</w:t>
      </w:r>
      <w:r w:rsidR="00C63CDA">
        <w:t>;</w:t>
      </w:r>
    </w:p>
    <w:p w14:paraId="0B3BD43D" w14:textId="22D91F9F" w:rsidR="00DB277A" w:rsidRDefault="005B1A64" w:rsidP="00DB277A">
      <w:pPr>
        <w:pStyle w:val="ListParagraph"/>
        <w:numPr>
          <w:ilvl w:val="0"/>
          <w:numId w:val="12"/>
        </w:numPr>
      </w:pPr>
      <w:r w:rsidRPr="005B1A64">
        <w:t>Debian 4.19.118-2+deb10u1 (2020-06-07) x86_64 GNU/Linux</w:t>
      </w:r>
      <w:r w:rsidR="00C63CDA">
        <w:t>;</w:t>
      </w:r>
    </w:p>
    <w:p w14:paraId="6AD1C941" w14:textId="514A4C29" w:rsidR="00C63CDA" w:rsidRDefault="00C63CDA" w:rsidP="00DB277A">
      <w:pPr>
        <w:pStyle w:val="ListParagraph"/>
        <w:numPr>
          <w:ilvl w:val="0"/>
          <w:numId w:val="12"/>
        </w:numPr>
      </w:pPr>
      <w:r>
        <w:t xml:space="preserve">8 </w:t>
      </w:r>
      <w:proofErr w:type="spellStart"/>
      <w:r>
        <w:t>GBytes</w:t>
      </w:r>
      <w:proofErr w:type="spellEnd"/>
      <w:r>
        <w:t xml:space="preserve"> RAM.</w:t>
      </w:r>
    </w:p>
    <w:p w14:paraId="0CDAC0A0" w14:textId="77777777" w:rsidR="00B83424" w:rsidRPr="00C22FCE" w:rsidRDefault="00B83424" w:rsidP="00C22FCE"/>
    <w:p w14:paraId="334A3D3D" w14:textId="6E327662" w:rsidR="00230D0A" w:rsidRDefault="00546664" w:rsidP="0068168D">
      <w:pPr>
        <w:pStyle w:val="Heading3"/>
      </w:pPr>
      <w:bookmarkStart w:id="25" w:name="_Toc69671784"/>
      <w:r>
        <w:t>5</w:t>
      </w:r>
      <w:r w:rsidR="00CB44DF">
        <w:t>.</w:t>
      </w:r>
      <w:r w:rsidR="0068168D">
        <w:t>1.2</w:t>
      </w:r>
      <w:r w:rsidR="00CB44DF">
        <w:t xml:space="preserve"> Processamento de Dados</w:t>
      </w:r>
      <w:bookmarkEnd w:id="25"/>
    </w:p>
    <w:p w14:paraId="40F9BE7B" w14:textId="7F28F157" w:rsidR="00CB44DF" w:rsidRDefault="00CB44DF" w:rsidP="00CB44DF"/>
    <w:p w14:paraId="60BF95C2" w14:textId="43E2BDD9" w:rsidR="002373F3" w:rsidRDefault="002373F3" w:rsidP="00CB44DF">
      <w:r>
        <w:t xml:space="preserve">Os valores correspondentes às entradas da matriz são lidos de um ficheiro com apenas </w:t>
      </w:r>
      <w:r w:rsidR="003308BC">
        <w:t>uma linha</w:t>
      </w:r>
      <w:r>
        <w:t>,</w:t>
      </w:r>
      <w:r w:rsidR="00BA7863">
        <w:t xml:space="preserve"> o </w:t>
      </w:r>
      <w:r w:rsidR="00B846AD">
        <w:t>número</w:t>
      </w:r>
      <w:r w:rsidR="00BA7863">
        <w:t xml:space="preserve"> de elementos a ler é obtido a partir do nome do ficheiro que contem a ordem da matriz, este elevado á segunda potencia devolve-nos</w:t>
      </w:r>
      <w:r w:rsidR="00EC04DD">
        <w:t xml:space="preserve"> o </w:t>
      </w:r>
      <w:r w:rsidR="00BA4AEF">
        <w:t>número</w:t>
      </w:r>
      <w:r w:rsidR="00EC04DD">
        <w:t xml:space="preserve"> de elementos a ler. Para </w:t>
      </w:r>
      <w:r w:rsidR="00DE527D">
        <w:t>ser</w:t>
      </w:r>
      <w:r w:rsidR="00875A8E">
        <w:t xml:space="preserve"> o mais eficiente a nível da memoria quanto possível, para se poder aplicar testes maiores) a decisão tomada para a leitura foi nesse sentido, o ficheiro é lido e em simultâneo são feitas as somas para as linhas e colunas.</w:t>
      </w:r>
      <w:r w:rsidR="00DE527D">
        <w:t xml:space="preserve"> </w:t>
      </w:r>
      <w:r w:rsidR="00EC04DD">
        <w:t xml:space="preserve"> </w:t>
      </w:r>
      <w:r w:rsidR="00097404">
        <w:t xml:space="preserve">Deste forma não </w:t>
      </w:r>
      <w:r w:rsidR="00F42A14">
        <w:t>existe a limitação em termos de memori</w:t>
      </w:r>
      <w:r w:rsidR="00A451CF">
        <w:t>o</w:t>
      </w:r>
      <w:r w:rsidR="00F42A14">
        <w:t xml:space="preserve"> </w:t>
      </w:r>
      <w:r w:rsidR="00A451CF">
        <w:t>pois não existe a necessidade de guardar os dados numa matriz em RAM.</w:t>
      </w:r>
    </w:p>
    <w:p w14:paraId="6C9A075E" w14:textId="32564045" w:rsidR="00DD327E" w:rsidRDefault="00DD327E" w:rsidP="00CB44DF">
      <w:r>
        <w:t xml:space="preserve">Da mesma forma, isto permite uma execução muito mais rápida do algoritmo visto que </w:t>
      </w:r>
      <w:r w:rsidR="00D33B8A">
        <w:t>apenas se necessita de um único ciclo para percorrer o ficheiro e um único ciclo para percorrer as somas das colunas no final.</w:t>
      </w:r>
    </w:p>
    <w:p w14:paraId="4ADD7649" w14:textId="2D0FB253" w:rsidR="00181DB3" w:rsidRDefault="00181DB3" w:rsidP="00CB44DF"/>
    <w:p w14:paraId="501D562A" w14:textId="4428008D" w:rsidR="00322158" w:rsidRDefault="00596459" w:rsidP="00CB44DF">
      <w:r>
        <w:t xml:space="preserve">O algoritmo em geral para verificar </w:t>
      </w:r>
      <w:r w:rsidR="00322158">
        <w:t>se um quadrado é magico ou imperfeito funciona da seguinte forma:</w:t>
      </w:r>
    </w:p>
    <w:p w14:paraId="4DA9ED20" w14:textId="251EC771" w:rsidR="00322158" w:rsidRDefault="00322158" w:rsidP="00322158">
      <w:pPr>
        <w:pStyle w:val="ListParagraph"/>
        <w:numPr>
          <w:ilvl w:val="0"/>
          <w:numId w:val="13"/>
        </w:numPr>
      </w:pPr>
      <w:r>
        <w:t xml:space="preserve">Ler um número da </w:t>
      </w:r>
      <w:r w:rsidR="00083EE4">
        <w:t>matriz;</w:t>
      </w:r>
    </w:p>
    <w:p w14:paraId="4454D4BF" w14:textId="1FF8EC95" w:rsidR="00322158" w:rsidRDefault="008970E6" w:rsidP="00322158">
      <w:pPr>
        <w:pStyle w:val="ListParagraph"/>
        <w:numPr>
          <w:ilvl w:val="0"/>
          <w:numId w:val="13"/>
        </w:numPr>
      </w:pPr>
      <w:r>
        <w:t>Adicionar o número lido a soma da linha a que pertence</w:t>
      </w:r>
      <w:r w:rsidR="000319F1">
        <w:t>;</w:t>
      </w:r>
    </w:p>
    <w:p w14:paraId="0AADB7D3" w14:textId="2B98C328" w:rsidR="008970E6" w:rsidRDefault="00225656" w:rsidP="00322158">
      <w:pPr>
        <w:pStyle w:val="ListParagraph"/>
        <w:numPr>
          <w:ilvl w:val="0"/>
          <w:numId w:val="13"/>
        </w:numPr>
      </w:pPr>
      <w:r>
        <w:t>Adicionar o número lido a soma da coluna a que pertence</w:t>
      </w:r>
      <w:r w:rsidR="000319F1">
        <w:t>;</w:t>
      </w:r>
    </w:p>
    <w:p w14:paraId="147F800B" w14:textId="24942045" w:rsidR="00CD4973" w:rsidRDefault="00AA6C78" w:rsidP="00F07C3C">
      <w:pPr>
        <w:pStyle w:val="ListParagraph"/>
        <w:numPr>
          <w:ilvl w:val="0"/>
          <w:numId w:val="13"/>
        </w:numPr>
      </w:pPr>
      <w:r>
        <w:t>Se pertencer a</w:t>
      </w:r>
      <w:r w:rsidR="00F07C3C">
        <w:t xml:space="preserve"> alguma diagonal, adicionar as diagonais a que pertence</w:t>
      </w:r>
      <w:r w:rsidR="000319F1">
        <w:t>.</w:t>
      </w:r>
    </w:p>
    <w:p w14:paraId="53A6F41F" w14:textId="77777777" w:rsidR="00CD4973" w:rsidRDefault="00CD4973" w:rsidP="00CD4973">
      <w:pPr>
        <w:pStyle w:val="ListParagraph"/>
      </w:pPr>
    </w:p>
    <w:p w14:paraId="02229EEF" w14:textId="597E979C" w:rsidR="00D31B68" w:rsidRDefault="00F07C3C" w:rsidP="00CB44DF">
      <w:r>
        <w:t xml:space="preserve">Depois de somados os valores, são verificados para ver se consistem entre si, </w:t>
      </w:r>
      <w:r w:rsidR="00850C5B">
        <w:t>ou seja,</w:t>
      </w:r>
      <w:r>
        <w:t xml:space="preserve"> se </w:t>
      </w:r>
      <w:r w:rsidR="00850C5B">
        <w:t>todas as</w:t>
      </w:r>
      <w:r>
        <w:t xml:space="preserve"> linhas são iguais a todas as colunas e </w:t>
      </w:r>
      <w:r w:rsidR="00850C5B">
        <w:t>às</w:t>
      </w:r>
      <w:r>
        <w:t xml:space="preserve"> diagonais. Caso apenas as diagonais sejam diferentes, então o quadrado é imperfeito, caso alguma coluna ou linha dif</w:t>
      </w:r>
      <w:r w:rsidR="00850C5B">
        <w:t>ira do esperado, então não é quadrado magico.</w:t>
      </w:r>
    </w:p>
    <w:p w14:paraId="3F34812E" w14:textId="77777777" w:rsidR="00CD4973" w:rsidRDefault="00CD4973" w:rsidP="00CB44DF"/>
    <w:p w14:paraId="3C1A37F7" w14:textId="1240E5A3" w:rsidR="003E4C57" w:rsidRDefault="00546664" w:rsidP="0068168D">
      <w:pPr>
        <w:pStyle w:val="Heading3"/>
      </w:pPr>
      <w:bookmarkStart w:id="26" w:name="_Toc69671785"/>
      <w:r>
        <w:t>5</w:t>
      </w:r>
      <w:r w:rsidR="00C22FCE">
        <w:t>.</w:t>
      </w:r>
      <w:r w:rsidR="0068168D">
        <w:t>1.3</w:t>
      </w:r>
      <w:r w:rsidR="00C22FCE">
        <w:t xml:space="preserve"> Casos de teste</w:t>
      </w:r>
      <w:bookmarkEnd w:id="26"/>
    </w:p>
    <w:p w14:paraId="6C6AA0F4" w14:textId="7C86E23D" w:rsidR="00C22FCE" w:rsidRDefault="00C22FCE" w:rsidP="00C22FCE"/>
    <w:p w14:paraId="0EF32564" w14:textId="4A439530" w:rsidR="00C22FCE" w:rsidRDefault="00C22FCE" w:rsidP="00C22FCE">
      <w:r>
        <w:t xml:space="preserve">Para </w:t>
      </w:r>
      <w:r w:rsidR="00001DA4">
        <w:t xml:space="preserve">se aplicar vários testes ao programa, foi criado um pequeno programa em </w:t>
      </w:r>
      <w:proofErr w:type="spellStart"/>
      <w:r w:rsidR="00001DA4">
        <w:t>python</w:t>
      </w:r>
      <w:proofErr w:type="spellEnd"/>
      <w:r w:rsidR="00001DA4">
        <w:t xml:space="preserve"> que gera os quadrados dos vários tipos, a partir de um número introduzido, de preferência ímpar. Este programa gera 3 ficheiros, um para cada tipo, com a matriz da ordem indicada.</w:t>
      </w:r>
    </w:p>
    <w:p w14:paraId="32FEDFAD" w14:textId="3B2E153B" w:rsidR="00001DA4" w:rsidRDefault="00001DA4" w:rsidP="00C22FCE">
      <w:r>
        <w:t>Para a realização deste trabalho e analise de resultado foi também criado um script</w:t>
      </w:r>
      <w:r w:rsidR="00115D39">
        <w:t xml:space="preserve"> </w:t>
      </w:r>
      <w:proofErr w:type="spellStart"/>
      <w:r w:rsidR="002C3415">
        <w:t>Powershell</w:t>
      </w:r>
      <w:proofErr w:type="spellEnd"/>
      <w:r>
        <w:t xml:space="preserve"> que percorre esta lista de matrizes e executa o programa (independente do método) </w:t>
      </w:r>
      <w:r w:rsidR="003F085B">
        <w:t xml:space="preserve">33 </w:t>
      </w:r>
      <w:r>
        <w:t xml:space="preserve">vezes </w:t>
      </w:r>
      <w:r w:rsidR="006E175C">
        <w:t xml:space="preserve">para cada tipo e 3 </w:t>
      </w:r>
      <w:r w:rsidR="0082500D">
        <w:t>tipos</w:t>
      </w:r>
      <w:r w:rsidR="006E175C">
        <w:t xml:space="preserve"> para cada tamanho (no total </w:t>
      </w:r>
      <w:r w:rsidR="003F085B">
        <w:t xml:space="preserve">99 </w:t>
      </w:r>
      <w:r w:rsidR="006E175C">
        <w:t>vezes para cada tamanho)</w:t>
      </w:r>
      <w:r w:rsidR="00115D39">
        <w:t xml:space="preserve"> e guarda os tempos</w:t>
      </w:r>
      <w:r w:rsidR="002C3415">
        <w:t>.</w:t>
      </w:r>
    </w:p>
    <w:p w14:paraId="71F14468" w14:textId="4C8BB569" w:rsidR="000319F1" w:rsidRDefault="000319F1" w:rsidP="00C22FCE">
      <w:r>
        <w:t xml:space="preserve">Foi recriado o mesmo script em </w:t>
      </w:r>
      <w:proofErr w:type="spellStart"/>
      <w:r>
        <w:t>bash</w:t>
      </w:r>
      <w:proofErr w:type="spellEnd"/>
      <w:r>
        <w:t xml:space="preserve"> para correr os testes relativos ao MPI e </w:t>
      </w:r>
      <w:r w:rsidR="00F81C51">
        <w:t>Híbrido</w:t>
      </w:r>
      <w:r>
        <w:t xml:space="preserve"> (</w:t>
      </w:r>
      <w:proofErr w:type="spellStart"/>
      <w:r>
        <w:t>OpenMP</w:t>
      </w:r>
      <w:proofErr w:type="spellEnd"/>
      <w:r>
        <w:t xml:space="preserve"> + </w:t>
      </w:r>
      <w:proofErr w:type="spellStart"/>
      <w:r>
        <w:t>OpenMPI</w:t>
      </w:r>
      <w:proofErr w:type="spellEnd"/>
      <w:r>
        <w:t>)</w:t>
      </w:r>
      <w:r w:rsidR="00922729">
        <w:t>.</w:t>
      </w:r>
    </w:p>
    <w:p w14:paraId="309A5F04" w14:textId="6FBC727F" w:rsidR="00306BC8" w:rsidRDefault="00306BC8" w:rsidP="00C22FCE">
      <w:r>
        <w:t xml:space="preserve">Para todos os métodos foram </w:t>
      </w:r>
      <w:r w:rsidR="00F52EE0">
        <w:t>aplicados</w:t>
      </w:r>
      <w:r>
        <w:t xml:space="preserve"> testes para os 3 tipos de matrizes </w:t>
      </w:r>
      <w:r w:rsidR="000319F1">
        <w:t xml:space="preserve">com as </w:t>
      </w:r>
      <w:r>
        <w:t xml:space="preserve">seguintes ordens: </w:t>
      </w:r>
    </w:p>
    <w:p w14:paraId="2B81556B" w14:textId="450073DB" w:rsidR="000319F1" w:rsidRDefault="000319F1" w:rsidP="000319F1">
      <w:pPr>
        <w:pStyle w:val="ListParagraph"/>
        <w:numPr>
          <w:ilvl w:val="0"/>
          <w:numId w:val="14"/>
        </w:numPr>
      </w:pPr>
      <w:r>
        <w:t>101 a 1001 de 100 em 100;</w:t>
      </w:r>
    </w:p>
    <w:p w14:paraId="58E60DB4" w14:textId="4B72D2C4" w:rsidR="000319F1" w:rsidRDefault="000319F1" w:rsidP="000319F1">
      <w:pPr>
        <w:pStyle w:val="ListParagraph"/>
        <w:numPr>
          <w:ilvl w:val="0"/>
          <w:numId w:val="14"/>
        </w:numPr>
      </w:pPr>
      <w:r>
        <w:t>1001 a 25001 de 1000 em 1000</w:t>
      </w:r>
      <w:r w:rsidR="008C76FB">
        <w:t xml:space="preserve"> ou até 3001 para o caso do MPI e Híbrido.</w:t>
      </w:r>
    </w:p>
    <w:p w14:paraId="4A8BAC4E" w14:textId="3618A049" w:rsidR="003A01FB" w:rsidRDefault="00922729" w:rsidP="00C22FCE">
      <w:r>
        <w:t xml:space="preserve">Os dados foram posteriormente exportados para </w:t>
      </w:r>
      <w:r w:rsidR="00995358">
        <w:t>Excel</w:t>
      </w:r>
      <w:r>
        <w:t xml:space="preserve"> </w:t>
      </w:r>
      <w:r w:rsidR="00D73CC8">
        <w:t xml:space="preserve">e lá calculados os </w:t>
      </w:r>
      <w:r w:rsidR="00F81C51">
        <w:t>desvios</w:t>
      </w:r>
      <w:r w:rsidR="00D73CC8">
        <w:t xml:space="preserve"> </w:t>
      </w:r>
      <w:r w:rsidR="00F81C51">
        <w:t>padrão</w:t>
      </w:r>
      <w:r w:rsidR="00D73CC8">
        <w:t xml:space="preserve"> e medias, bem como todos os outros cálculos referidos no ponto </w:t>
      </w:r>
      <w:hyperlink w:anchor="_4.5_Dados_analisados" w:history="1">
        <w:r w:rsidR="0090703F" w:rsidRPr="0090703F">
          <w:rPr>
            <w:rStyle w:val="Hyperlink"/>
          </w:rPr>
          <w:t>4.5</w:t>
        </w:r>
      </w:hyperlink>
      <w:r w:rsidR="0090703F">
        <w:t>.</w:t>
      </w:r>
    </w:p>
    <w:p w14:paraId="39E2CCD0" w14:textId="6EC8BDC9" w:rsidR="00995358" w:rsidRDefault="00995358" w:rsidP="00C22FCE"/>
    <w:p w14:paraId="2625AA54" w14:textId="2860ABD0" w:rsidR="00514241" w:rsidRDefault="00514241" w:rsidP="00C22FCE"/>
    <w:p w14:paraId="1FAC0802" w14:textId="63E4ACC3" w:rsidR="00514241" w:rsidRDefault="00514241" w:rsidP="00C22FCE"/>
    <w:p w14:paraId="3C3FDDC4" w14:textId="77777777" w:rsidR="00893F93" w:rsidRDefault="00893F93" w:rsidP="00C22FCE"/>
    <w:p w14:paraId="11E9F70C" w14:textId="77777777" w:rsidR="00893F93" w:rsidRDefault="00893F93" w:rsidP="00C22FCE"/>
    <w:p w14:paraId="2B8CB316" w14:textId="77777777" w:rsidR="00893F93" w:rsidRDefault="00893F93" w:rsidP="00C22FCE"/>
    <w:p w14:paraId="56C49EF0" w14:textId="77777777" w:rsidR="00514241" w:rsidRPr="00C22FCE" w:rsidRDefault="00514241" w:rsidP="00C22FCE"/>
    <w:p w14:paraId="64604E2A" w14:textId="2E3DC1CF" w:rsidR="000A2763" w:rsidRDefault="00546664" w:rsidP="000A2763">
      <w:pPr>
        <w:pStyle w:val="Heading2"/>
      </w:pPr>
      <w:bookmarkStart w:id="27" w:name="_Toc69671786"/>
      <w:r>
        <w:lastRenderedPageBreak/>
        <w:t>5</w:t>
      </w:r>
      <w:r w:rsidR="000A2763">
        <w:t>.</w:t>
      </w:r>
      <w:r w:rsidR="0068168D">
        <w:t>2</w:t>
      </w:r>
      <w:r w:rsidR="000A2763">
        <w:t xml:space="preserve"> Sequencial</w:t>
      </w:r>
      <w:bookmarkEnd w:id="27"/>
    </w:p>
    <w:p w14:paraId="76F92DD0" w14:textId="77777777" w:rsidR="003E4C57" w:rsidRPr="003E4C57" w:rsidRDefault="003E4C57" w:rsidP="003E4C57"/>
    <w:p w14:paraId="73CC50C6" w14:textId="55057044" w:rsidR="000A2763" w:rsidRDefault="00230D0A" w:rsidP="000A2763">
      <w:r w:rsidRPr="003E4C57">
        <w:t>O problema do quadrado mágico mostra-se simples de resolver quando se pretende apenas determinar o seu tipo, necessita-se apenas de somar to</w:t>
      </w:r>
      <w:r w:rsidR="0067136B">
        <w:t>do</w:t>
      </w:r>
      <w:r w:rsidRPr="003E4C57">
        <w:t>s os elementos de cada linha</w:t>
      </w:r>
      <w:r w:rsidR="000839A8" w:rsidRPr="003E4C57">
        <w:t xml:space="preserve">, linha a linha e verificar se os valores correspondem, análogo as colunas e diagonais. No </w:t>
      </w:r>
      <w:r w:rsidR="00CB44DF" w:rsidRPr="003E4C57">
        <w:t>método</w:t>
      </w:r>
      <w:r w:rsidR="000839A8" w:rsidRPr="003E4C57">
        <w:t xml:space="preserve"> sequencia</w:t>
      </w:r>
      <w:r w:rsidR="00CB44DF" w:rsidRPr="003E4C57">
        <w:t>l</w:t>
      </w:r>
      <w:r w:rsidR="000839A8" w:rsidRPr="003E4C57">
        <w:t xml:space="preserve"> </w:t>
      </w:r>
      <w:r w:rsidR="006E5EEE">
        <w:t>isto foi implementado da seguinte forma:</w:t>
      </w:r>
    </w:p>
    <w:p w14:paraId="27A252E5" w14:textId="06B2DCD8" w:rsidR="005D1829" w:rsidRDefault="006E5EEE" w:rsidP="000A2763">
      <w:r>
        <w:t>O ficheiro é recebido como argumento e a ordem obtida a partir do nome</w:t>
      </w:r>
      <w:r w:rsidR="00CD00C6">
        <w:t>, com este valore é preparad</w:t>
      </w:r>
      <w:r w:rsidR="00821A0E">
        <w:t xml:space="preserve">o o </w:t>
      </w:r>
      <w:r w:rsidR="008C7E43">
        <w:t>número</w:t>
      </w:r>
      <w:r w:rsidR="00821A0E">
        <w:t xml:space="preserve"> de dados a ler, a medida que se </w:t>
      </w:r>
      <w:r w:rsidR="0061128B">
        <w:t>lê</w:t>
      </w:r>
      <w:r w:rsidR="00821A0E">
        <w:t xml:space="preserve"> os dados as somas são feita</w:t>
      </w:r>
      <w:r w:rsidR="0061128B">
        <w:t xml:space="preserve">s de seguida, ou seja, lê-se um </w:t>
      </w:r>
      <w:r w:rsidR="0005047F">
        <w:t>número</w:t>
      </w:r>
      <w:r w:rsidR="0061128B">
        <w:t>, soma-se à linha</w:t>
      </w:r>
      <w:r w:rsidR="0005047F">
        <w:t xml:space="preserve">, </w:t>
      </w:r>
      <w:r w:rsidR="005126E8">
        <w:t xml:space="preserve">a coluna </w:t>
      </w:r>
      <w:r w:rsidR="0005047F">
        <w:t>a que corresponde e as diagonais se a alguma pertencer. Quando se acaba de somar uma linha verifica-se se é consistente com as linhas anteriores</w:t>
      </w:r>
      <w:r w:rsidR="005D1829">
        <w:t>, se não for, para-se o programa e determina-se que o quadrado é não-mágico, caso sejam todas as linhas consistentes, verifica-se o mesmo para as colunas. No final verificam-se as diagonais para certificar que é completamente magico ou imperfeito.</w:t>
      </w:r>
    </w:p>
    <w:p w14:paraId="16CEFED9" w14:textId="3BDF9A5D" w:rsidR="00D2184A" w:rsidRDefault="00D2184A" w:rsidP="000A2763">
      <w:r>
        <w:t xml:space="preserve">Deste forma é possível verificar o quadrado sem </w:t>
      </w:r>
      <w:r w:rsidR="00BA47FF">
        <w:t>guardar nenhum dos valores da matriz</w:t>
      </w:r>
      <w:r w:rsidR="00164102">
        <w:t>, apenas guarda-se uma soma da primeira linha, a soma das colunas e a soma das diagonais, permitindo uma implementação bastante rápida.</w:t>
      </w:r>
    </w:p>
    <w:p w14:paraId="63E7D4BD" w14:textId="1BA25D44" w:rsidR="00164102" w:rsidRPr="0061128B" w:rsidRDefault="00164102" w:rsidP="000A2763">
      <w:r>
        <w:t>Outras alternativas</w:t>
      </w:r>
      <w:r w:rsidR="002C7302">
        <w:t>, embora</w:t>
      </w:r>
      <w:r>
        <w:t xml:space="preserve"> menos eficientes</w:t>
      </w:r>
      <w:r w:rsidR="002C7302">
        <w:t>,</w:t>
      </w:r>
      <w:r>
        <w:t xml:space="preserve"> seria</w:t>
      </w:r>
      <w:r w:rsidR="002C7302">
        <w:t>m</w:t>
      </w:r>
      <w:r>
        <w:t xml:space="preserve"> ler primeiro</w:t>
      </w:r>
      <w:r w:rsidR="004B4007">
        <w:t xml:space="preserve"> e depois fazer os cálculos ou </w:t>
      </w:r>
      <w:r w:rsidR="002C7302">
        <w:t>até</w:t>
      </w:r>
      <w:r w:rsidR="004B4007">
        <w:t xml:space="preserve"> ler aos bocados</w:t>
      </w:r>
      <w:r w:rsidR="002C7302">
        <w:t xml:space="preserve"> e fazer os cálculos aos bocados</w:t>
      </w:r>
      <w:r w:rsidR="004B4007">
        <w:t xml:space="preserve">. </w:t>
      </w:r>
    </w:p>
    <w:p w14:paraId="302E644F" w14:textId="77777777" w:rsidR="00F116B9" w:rsidRDefault="00F116B9" w:rsidP="006B1872"/>
    <w:p w14:paraId="2ED8B954" w14:textId="4F53F324" w:rsidR="009D192A" w:rsidRDefault="00546664" w:rsidP="009D192A">
      <w:pPr>
        <w:pStyle w:val="Heading2"/>
      </w:pPr>
      <w:bookmarkStart w:id="28" w:name="_5.3_pThreads"/>
      <w:bookmarkStart w:id="29" w:name="_Toc69671787"/>
      <w:bookmarkEnd w:id="28"/>
      <w:r>
        <w:t>5</w:t>
      </w:r>
      <w:r w:rsidR="009D192A">
        <w:t xml:space="preserve">.3 </w:t>
      </w:r>
      <w:proofErr w:type="spellStart"/>
      <w:r w:rsidR="009D192A">
        <w:t>pThreads</w:t>
      </w:r>
      <w:bookmarkEnd w:id="29"/>
      <w:proofErr w:type="spellEnd"/>
    </w:p>
    <w:p w14:paraId="1AF9BB82" w14:textId="799B2E8F" w:rsidR="009D192A" w:rsidRDefault="009D192A" w:rsidP="009D192A"/>
    <w:p w14:paraId="515616F7" w14:textId="3EEB005B" w:rsidR="009D192A" w:rsidRDefault="009D192A" w:rsidP="009D192A">
      <w:r>
        <w:t xml:space="preserve">O primeiro </w:t>
      </w:r>
      <w:r w:rsidR="004F209D">
        <w:t>método</w:t>
      </w:r>
      <w:r>
        <w:t xml:space="preserve"> para a divisão do trabalho</w:t>
      </w:r>
      <w:r w:rsidR="003C3649">
        <w:t xml:space="preserve"> em tarefas</w:t>
      </w:r>
      <w:r>
        <w:t xml:space="preserve"> foi com uso de </w:t>
      </w:r>
      <w:proofErr w:type="spellStart"/>
      <w:r>
        <w:t>pthreads</w:t>
      </w:r>
      <w:proofErr w:type="spellEnd"/>
      <w:r>
        <w:t xml:space="preserve">, </w:t>
      </w:r>
      <w:r w:rsidR="004F209D">
        <w:t xml:space="preserve">separou-se a matriz em intervalos </w:t>
      </w:r>
      <w:r w:rsidR="003C3649">
        <w:t>corresponde</w:t>
      </w:r>
      <w:r w:rsidR="00FB7CB8">
        <w:t>ntes ao n</w:t>
      </w:r>
      <w:r w:rsidR="00FF713F">
        <w:t>ú</w:t>
      </w:r>
      <w:r w:rsidR="00FB7CB8">
        <w:t xml:space="preserve">mero de </w:t>
      </w:r>
      <w:proofErr w:type="spellStart"/>
      <w:r w:rsidR="00FB7CB8">
        <w:t>threads</w:t>
      </w:r>
      <w:proofErr w:type="spellEnd"/>
      <w:r w:rsidR="00FB7CB8">
        <w:t xml:space="preserve"> disponibilizados</w:t>
      </w:r>
      <w:r w:rsidR="00BC25A3">
        <w:t xml:space="preserve">, </w:t>
      </w:r>
      <w:r w:rsidR="00642E85">
        <w:t>ou seja,</w:t>
      </w:r>
      <w:r w:rsidR="00BC25A3">
        <w:t xml:space="preserve"> se testarmos com </w:t>
      </w:r>
      <w:r w:rsidR="00FF713F">
        <w:t>4</w:t>
      </w:r>
      <w:r w:rsidR="00BC25A3">
        <w:t xml:space="preserve"> </w:t>
      </w:r>
      <w:proofErr w:type="spellStart"/>
      <w:r w:rsidR="00BC25A3">
        <w:t>threads</w:t>
      </w:r>
      <w:proofErr w:type="spellEnd"/>
      <w:r w:rsidR="00BC25A3">
        <w:t xml:space="preserve">, separamos a matriz em </w:t>
      </w:r>
      <w:r w:rsidR="00FF713F">
        <w:t>4</w:t>
      </w:r>
      <w:r w:rsidR="00BC25A3">
        <w:t xml:space="preserve"> </w:t>
      </w:r>
      <w:r w:rsidR="00E64D47">
        <w:t xml:space="preserve">ou menos </w:t>
      </w:r>
      <w:r w:rsidR="00BC25A3">
        <w:t xml:space="preserve">intervalos. </w:t>
      </w:r>
    </w:p>
    <w:p w14:paraId="6D5AD528" w14:textId="030C196C" w:rsidR="00642E85" w:rsidRDefault="00642E85" w:rsidP="009D192A"/>
    <w:p w14:paraId="56170711" w14:textId="7DF36962" w:rsidR="00BC25A3" w:rsidRPr="009D192A" w:rsidRDefault="007D26FE" w:rsidP="009D192A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E1EC2BE" wp14:editId="0756171F">
                <wp:simplePos x="0" y="0"/>
                <wp:positionH relativeFrom="column">
                  <wp:posOffset>867410</wp:posOffset>
                </wp:positionH>
                <wp:positionV relativeFrom="paragraph">
                  <wp:posOffset>1178560</wp:posOffset>
                </wp:positionV>
                <wp:extent cx="3665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F01C3" w14:textId="40A2C3D1" w:rsidR="007D26FE" w:rsidRPr="000D2014" w:rsidRDefault="007D26FE" w:rsidP="007D26FE">
                            <w:pPr>
                              <w:pStyle w:val="Caption"/>
                              <w:jc w:val="center"/>
                            </w:pPr>
                            <w:bookmarkStart w:id="30" w:name="_Toc69669055"/>
                            <w:bookmarkStart w:id="31" w:name="_Toc69669278"/>
                            <w:r>
                              <w:t xml:space="preserve">Figura </w:t>
                            </w:r>
                            <w:fldSimple w:instr=" SEQ Figura \* ARABIC ">
                              <w:r w:rsidR="0090427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F6405F">
                              <w:t xml:space="preserve"> - Exemplo da divisão da matriz</w:t>
                            </w:r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C2BE" id="Text Box 38" o:spid="_x0000_s1058" type="#_x0000_t202" style="position:absolute;margin-left:68.3pt;margin-top:92.8pt;width:288.6pt;height:.0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vGLgIAAGYEAAAOAAAAZHJzL2Uyb0RvYy54bWysVE1v2zAMvQ/YfxB0X5yPNRi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" stroked="f">
                <v:textbox style="mso-fit-shape-to-text:t" inset="0,0,0,0">
                  <w:txbxContent>
                    <w:p w14:paraId="1CFF01C3" w14:textId="40A2C3D1" w:rsidR="007D26FE" w:rsidRPr="000D2014" w:rsidRDefault="007D26FE" w:rsidP="007D26FE">
                      <w:pPr>
                        <w:pStyle w:val="Caption"/>
                        <w:jc w:val="center"/>
                      </w:pPr>
                      <w:bookmarkStart w:id="32" w:name="_Toc69669055"/>
                      <w:bookmarkStart w:id="33" w:name="_Toc69669278"/>
                      <w:r>
                        <w:t xml:space="preserve">Figura </w:t>
                      </w:r>
                      <w:fldSimple w:instr=" SEQ Figura \* ARABIC ">
                        <w:r w:rsidR="0090427B">
                          <w:rPr>
                            <w:noProof/>
                          </w:rPr>
                          <w:t>2</w:t>
                        </w:r>
                      </w:fldSimple>
                      <w:r w:rsidRPr="00F6405F">
                        <w:t xml:space="preserve"> - Exemplo da divisão da matriz</w:t>
                      </w:r>
                      <w:bookmarkEnd w:id="32"/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r w:rsidRPr="007D26FE">
        <w:rPr>
          <w:noProof/>
        </w:rPr>
        <w:drawing>
          <wp:anchor distT="0" distB="0" distL="114300" distR="114300" simplePos="0" relativeHeight="251636736" behindDoc="1" locked="0" layoutInCell="1" allowOverlap="1" wp14:anchorId="5E1E10D1" wp14:editId="24C4494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65220" cy="1113790"/>
            <wp:effectExtent l="0" t="0" r="0" b="0"/>
            <wp:wrapTight wrapText="bothSides">
              <wp:wrapPolygon edited="0">
                <wp:start x="0" y="0"/>
                <wp:lineTo x="0" y="21058"/>
                <wp:lineTo x="21443" y="21058"/>
                <wp:lineTo x="21443" y="0"/>
                <wp:lineTo x="0" y="0"/>
              </wp:wrapPolygon>
            </wp:wrapTight>
            <wp:docPr id="37" name="Picture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DA028E" w14:textId="14181CBD" w:rsidR="006B1872" w:rsidRPr="00CF599B" w:rsidRDefault="006B1872" w:rsidP="006B1872"/>
    <w:p w14:paraId="650772BD" w14:textId="7DE68440" w:rsidR="006B1872" w:rsidRDefault="006B1872" w:rsidP="006B1872"/>
    <w:p w14:paraId="77E4240C" w14:textId="3EF416DD" w:rsidR="006B1872" w:rsidRDefault="006B1872" w:rsidP="006B1872"/>
    <w:p w14:paraId="0A687523" w14:textId="46944AAA" w:rsidR="006B1872" w:rsidRDefault="006B1872" w:rsidP="006B1872"/>
    <w:p w14:paraId="5FC8B1AF" w14:textId="315560CA" w:rsidR="006B1872" w:rsidRDefault="006B1872" w:rsidP="006B1872"/>
    <w:p w14:paraId="62EA308B" w14:textId="5BEAB695" w:rsidR="00396A8E" w:rsidRDefault="00F1028A" w:rsidP="006B1872">
      <w:pPr>
        <w:rPr>
          <w:rFonts w:eastAsiaTheme="minorEastAsia"/>
        </w:rPr>
      </w:pPr>
      <w:r>
        <w:t>Como se pode verificar</w:t>
      </w:r>
      <w:r w:rsidR="0065473D">
        <w:t xml:space="preserve"> </w:t>
      </w:r>
      <w:r w:rsidR="00E96863">
        <w:t xml:space="preserve">a matriz e dividida em 3 intervalos iguais </w:t>
      </w:r>
      <w:r w:rsidR="00E64D47">
        <w:t xml:space="preserve">e como </w:t>
      </w:r>
      <w:r w:rsidR="008113D2">
        <w:t xml:space="preserve">não sobra nenhuma linha para a </w:t>
      </w:r>
      <w:r w:rsidR="003B02EA">
        <w:t>última</w:t>
      </w:r>
      <w:r w:rsidR="008113D2">
        <w:t xml:space="preserve"> </w:t>
      </w:r>
      <w:proofErr w:type="spellStart"/>
      <w:r w:rsidR="008113D2">
        <w:t>thread</w:t>
      </w:r>
      <w:proofErr w:type="spellEnd"/>
      <w:r w:rsidR="008113D2">
        <w:t>, apenas são criadas 3</w:t>
      </w:r>
      <w:r w:rsidR="00E64D47">
        <w:t>.</w:t>
      </w:r>
      <w:r w:rsidR="006071F3">
        <w:rPr>
          <w:rFonts w:eastAsiaTheme="minorEastAsia"/>
        </w:rPr>
        <w:t xml:space="preserve"> </w:t>
      </w:r>
    </w:p>
    <w:p w14:paraId="5A0D428B" w14:textId="01790719" w:rsidR="00396A8E" w:rsidRDefault="003B02EA" w:rsidP="006B1872">
      <w:pPr>
        <w:rPr>
          <w:rFonts w:eastAsiaTheme="minorEastAsia"/>
        </w:rPr>
      </w:pPr>
      <w:r>
        <w:rPr>
          <w:rFonts w:eastAsiaTheme="minorEastAsia"/>
        </w:rPr>
        <w:t>Os tamanhos dos intervalos</w:t>
      </w:r>
      <w:r w:rsidR="00396A8E">
        <w:rPr>
          <w:rFonts w:eastAsiaTheme="minorEastAsia"/>
        </w:rPr>
        <w:t xml:space="preserve"> são obtidos das seguintes formas:</w:t>
      </w:r>
    </w:p>
    <w:p w14:paraId="645F3B32" w14:textId="77777777" w:rsidR="005103D9" w:rsidRDefault="005103D9" w:rsidP="006B1872">
      <w:pPr>
        <w:rPr>
          <w:rFonts w:eastAsiaTheme="minorEastAsia"/>
        </w:rPr>
      </w:pPr>
    </w:p>
    <w:p w14:paraId="7FD9C902" w14:textId="4D99CFB0" w:rsidR="00396A8E" w:rsidRDefault="00FC6BAE" w:rsidP="006B18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ceil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ordem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numero de threads</m:t>
                  </m:r>
                </m:den>
              </m:f>
            </m:e>
          </m:d>
        </m:oMath>
      </m:oMathPara>
    </w:p>
    <w:p w14:paraId="21C3B236" w14:textId="77777777" w:rsidR="00A10A77" w:rsidRDefault="00A10A77" w:rsidP="006B1872">
      <w:pPr>
        <w:rPr>
          <w:rFonts w:eastAsiaTheme="minorEastAsia"/>
        </w:rPr>
      </w:pPr>
    </w:p>
    <w:p w14:paraId="345C7432" w14:textId="756127FD" w:rsidR="003E526B" w:rsidRDefault="006071F3" w:rsidP="006B1872">
      <w:pPr>
        <w:rPr>
          <w:rFonts w:eastAsiaTheme="minorEastAsia"/>
        </w:rPr>
      </w:pPr>
      <w:r>
        <w:rPr>
          <w:rFonts w:eastAsiaTheme="minorEastAsia"/>
        </w:rPr>
        <w:t>Com este</w:t>
      </w:r>
      <w:r w:rsidR="008D38B7">
        <w:rPr>
          <w:rFonts w:eastAsiaTheme="minorEastAsia"/>
        </w:rPr>
        <w:t xml:space="preserve">s intervalos definidos são lidas as correspondentes linhas e iniciada uma </w:t>
      </w:r>
      <w:proofErr w:type="spellStart"/>
      <w:r w:rsidR="008D38B7">
        <w:rPr>
          <w:rFonts w:eastAsiaTheme="minorEastAsia"/>
        </w:rPr>
        <w:t>thread</w:t>
      </w:r>
      <w:proofErr w:type="spellEnd"/>
      <w:r w:rsidR="008D38B7">
        <w:rPr>
          <w:rFonts w:eastAsiaTheme="minorEastAsia"/>
        </w:rPr>
        <w:t xml:space="preserve"> para operar o algoritmo de quadrado magico sobre essas linhas</w:t>
      </w:r>
      <w:r w:rsidR="006821E5">
        <w:rPr>
          <w:rFonts w:eastAsiaTheme="minorEastAsia"/>
        </w:rPr>
        <w:t xml:space="preserve">. Caso uma das </w:t>
      </w:r>
      <w:proofErr w:type="spellStart"/>
      <w:r w:rsidR="006821E5">
        <w:rPr>
          <w:rFonts w:eastAsiaTheme="minorEastAsia"/>
        </w:rPr>
        <w:t>thread</w:t>
      </w:r>
      <w:proofErr w:type="spellEnd"/>
      <w:r w:rsidR="006821E5">
        <w:rPr>
          <w:rFonts w:eastAsiaTheme="minorEastAsia"/>
        </w:rPr>
        <w:t xml:space="preserve"> detete falha no quadrado perfeito, esta faz a mudança de uma variável global que vai parar as outras </w:t>
      </w:r>
      <w:proofErr w:type="spellStart"/>
      <w:r w:rsidR="006821E5">
        <w:rPr>
          <w:rFonts w:eastAsiaTheme="minorEastAsia"/>
        </w:rPr>
        <w:t>threads</w:t>
      </w:r>
      <w:proofErr w:type="spellEnd"/>
      <w:r w:rsidR="006821E5">
        <w:rPr>
          <w:rFonts w:eastAsiaTheme="minorEastAsia"/>
        </w:rPr>
        <w:t xml:space="preserve"> de executarem.</w:t>
      </w:r>
    </w:p>
    <w:p w14:paraId="4C150F1B" w14:textId="5C5AE4E0" w:rsidR="00097CA1" w:rsidRDefault="00F656A4" w:rsidP="006B1872">
      <w:pPr>
        <w:rPr>
          <w:rFonts w:eastAsiaTheme="minorEastAsia"/>
        </w:rPr>
      </w:pPr>
      <w:r>
        <w:rPr>
          <w:rFonts w:eastAsiaTheme="minorEastAsia"/>
        </w:rPr>
        <w:t xml:space="preserve">Para este caso foram usadas 16 </w:t>
      </w:r>
      <w:proofErr w:type="spellStart"/>
      <w:r>
        <w:rPr>
          <w:rFonts w:eastAsiaTheme="minorEastAsia"/>
        </w:rPr>
        <w:t>threads</w:t>
      </w:r>
      <w:proofErr w:type="spellEnd"/>
      <w:r>
        <w:rPr>
          <w:rFonts w:eastAsiaTheme="minorEastAsia"/>
        </w:rPr>
        <w:t>.</w:t>
      </w:r>
    </w:p>
    <w:p w14:paraId="5F2F55E1" w14:textId="280BD998" w:rsidR="003E526B" w:rsidRDefault="003E526B" w:rsidP="006B1872">
      <w:pPr>
        <w:rPr>
          <w:rFonts w:eastAsiaTheme="minorEastAsia"/>
        </w:rPr>
      </w:pPr>
    </w:p>
    <w:p w14:paraId="39286DCF" w14:textId="66EB57D0" w:rsidR="003E526B" w:rsidRDefault="003E526B" w:rsidP="003E526B">
      <w:pPr>
        <w:pStyle w:val="Heading2"/>
        <w:rPr>
          <w:rFonts w:eastAsiaTheme="minorEastAsia"/>
        </w:rPr>
      </w:pPr>
      <w:bookmarkStart w:id="34" w:name="_5.4_OpenMP"/>
      <w:bookmarkStart w:id="35" w:name="_Toc69671788"/>
      <w:bookmarkEnd w:id="34"/>
      <w:r>
        <w:rPr>
          <w:rFonts w:eastAsiaTheme="minorEastAsia"/>
        </w:rPr>
        <w:t xml:space="preserve">5.4 </w:t>
      </w:r>
      <w:proofErr w:type="spellStart"/>
      <w:r>
        <w:rPr>
          <w:rFonts w:eastAsiaTheme="minorEastAsia"/>
        </w:rPr>
        <w:t>OpenMP</w:t>
      </w:r>
      <w:bookmarkEnd w:id="35"/>
      <w:proofErr w:type="spellEnd"/>
    </w:p>
    <w:p w14:paraId="6D94C005" w14:textId="7E976A83" w:rsidR="003E526B" w:rsidRDefault="003E526B" w:rsidP="003E526B"/>
    <w:p w14:paraId="11DE169C" w14:textId="6C5378AD" w:rsidR="003E526B" w:rsidRDefault="003911EA" w:rsidP="003E526B">
      <w:r>
        <w:t xml:space="preserve">Para o </w:t>
      </w:r>
      <w:proofErr w:type="spellStart"/>
      <w:r>
        <w:t>OpenMP</w:t>
      </w:r>
      <w:proofErr w:type="spellEnd"/>
      <w:r>
        <w:t xml:space="preserve"> a implementação é idêntica à</w:t>
      </w:r>
      <w:r w:rsidR="003B4F4E">
        <w:t xml:space="preserve"> </w:t>
      </w:r>
      <w:hyperlink w:anchor="_5.3_pThreads" w:history="1">
        <w:r w:rsidR="003B4F4E" w:rsidRPr="003B4F4E">
          <w:rPr>
            <w:rStyle w:val="Hyperlink"/>
          </w:rPr>
          <w:t xml:space="preserve">POSIX </w:t>
        </w:r>
        <w:proofErr w:type="spellStart"/>
        <w:r w:rsidR="003B4F4E" w:rsidRPr="003B4F4E">
          <w:rPr>
            <w:rStyle w:val="Hyperlink"/>
          </w:rPr>
          <w:t>Threads</w:t>
        </w:r>
        <w:proofErr w:type="spellEnd"/>
      </w:hyperlink>
      <w:r>
        <w:t xml:space="preserve">, exceto que são lidos primeiro os dados e apenas depois criadas as </w:t>
      </w:r>
      <w:proofErr w:type="spellStart"/>
      <w:r>
        <w:t>threads</w:t>
      </w:r>
      <w:proofErr w:type="spellEnd"/>
      <w:r>
        <w:t xml:space="preserve">, os intervalos são </w:t>
      </w:r>
      <w:r w:rsidR="003B4F4E">
        <w:t xml:space="preserve">também calculados </w:t>
      </w:r>
      <w:r w:rsidR="00DA5D43">
        <w:t xml:space="preserve">para o </w:t>
      </w:r>
      <w:r w:rsidR="00E83305">
        <w:t>número</w:t>
      </w:r>
      <w:r w:rsidR="00DA5D43">
        <w:t xml:space="preserve"> inteiro imediatamente a baixo, e a </w:t>
      </w:r>
      <w:r w:rsidR="00E83305">
        <w:t>última</w:t>
      </w:r>
      <w:r w:rsidR="00DA5D43">
        <w:t xml:space="preserve"> </w:t>
      </w:r>
      <w:proofErr w:type="spellStart"/>
      <w:r w:rsidR="00DA5D43">
        <w:t>thread</w:t>
      </w:r>
      <w:proofErr w:type="spellEnd"/>
      <w:r w:rsidR="00DA5D43">
        <w:t xml:space="preserve"> fica com as colunas que restarem da divisão.</w:t>
      </w:r>
    </w:p>
    <w:p w14:paraId="2B65E44C" w14:textId="50373ABA" w:rsidR="00C63D5D" w:rsidRDefault="00E83305" w:rsidP="005D6388">
      <w:r>
        <w:t xml:space="preserve">A necessidade de ler tudo primeiro aparece pois não existe tanto controlo sobre quando se inicia uma </w:t>
      </w:r>
      <w:proofErr w:type="spellStart"/>
      <w:r>
        <w:t>thread</w:t>
      </w:r>
      <w:proofErr w:type="spellEnd"/>
      <w:r>
        <w:t xml:space="preserve">, visto que isto é um processo automatizado pelo </w:t>
      </w:r>
      <w:proofErr w:type="spellStart"/>
      <w:r>
        <w:t>OpenMP</w:t>
      </w:r>
      <w:proofErr w:type="spellEnd"/>
      <w:r>
        <w:t>.</w:t>
      </w:r>
    </w:p>
    <w:p w14:paraId="71D4DD64" w14:textId="66F6CDA2" w:rsidR="005D6388" w:rsidRDefault="00F656A4" w:rsidP="005D6388">
      <w:r>
        <w:t xml:space="preserve">Para este caso foram usadas 8 </w:t>
      </w:r>
      <w:proofErr w:type="spellStart"/>
      <w:r>
        <w:t>threads</w:t>
      </w:r>
      <w:proofErr w:type="spellEnd"/>
      <w:r>
        <w:t>.</w:t>
      </w:r>
    </w:p>
    <w:p w14:paraId="7C95819A" w14:textId="262465F4" w:rsidR="005D6388" w:rsidRDefault="005D6388" w:rsidP="005D6388">
      <w:pPr>
        <w:pStyle w:val="Heading2"/>
      </w:pPr>
      <w:bookmarkStart w:id="36" w:name="_5.5_MPI"/>
      <w:bookmarkStart w:id="37" w:name="_Toc69671789"/>
      <w:bookmarkEnd w:id="36"/>
      <w:r>
        <w:t>5.5 MPI</w:t>
      </w:r>
      <w:bookmarkEnd w:id="37"/>
    </w:p>
    <w:p w14:paraId="5D681BC7" w14:textId="7DFE8ED6" w:rsidR="005D6388" w:rsidRDefault="005D6388" w:rsidP="005D6388"/>
    <w:p w14:paraId="29BA9703" w14:textId="50D3E9C2" w:rsidR="005D6388" w:rsidRDefault="00B37E92" w:rsidP="005D6388">
      <w:r>
        <w:t>Para o MPI</w:t>
      </w:r>
      <w:r w:rsidR="00934871">
        <w:t xml:space="preserve">, o problema </w:t>
      </w:r>
      <w:r w:rsidR="00AB5D05">
        <w:t>mantém-se</w:t>
      </w:r>
      <w:r w:rsidR="00934871">
        <w:t xml:space="preserve"> o mesmo, muda-se apenas o método</w:t>
      </w:r>
      <w:r w:rsidR="00AB029E">
        <w:t xml:space="preserve"> que,</w:t>
      </w:r>
      <w:r w:rsidR="00934871">
        <w:t xml:space="preserve"> </w:t>
      </w:r>
      <w:r w:rsidR="0085288B">
        <w:t xml:space="preserve">em vez de se dividir as tarefas por </w:t>
      </w:r>
      <w:proofErr w:type="spellStart"/>
      <w:r w:rsidR="0085288B">
        <w:t>threads</w:t>
      </w:r>
      <w:proofErr w:type="spellEnd"/>
      <w:r w:rsidR="0085288B">
        <w:t xml:space="preserve">, divide-se por processos que podem correr </w:t>
      </w:r>
      <w:r w:rsidR="00AB029E">
        <w:t xml:space="preserve">em </w:t>
      </w:r>
      <w:r w:rsidR="00503F9F">
        <w:t>máquinas</w:t>
      </w:r>
      <w:r w:rsidR="00AB029E">
        <w:t xml:space="preserve"> separadas, que foi o testado neste estudo.</w:t>
      </w:r>
      <w:r w:rsidR="003537CC">
        <w:t xml:space="preserve"> Como a segunda </w:t>
      </w:r>
      <w:r w:rsidR="004E4F9C">
        <w:t>máquina</w:t>
      </w:r>
      <w:r w:rsidR="003537CC">
        <w:t xml:space="preserve"> </w:t>
      </w:r>
      <w:r w:rsidR="00503F9F">
        <w:t xml:space="preserve">é uma </w:t>
      </w:r>
      <w:r w:rsidR="00425B37">
        <w:t>máquina</w:t>
      </w:r>
      <w:r w:rsidR="00503F9F">
        <w:t xml:space="preserve"> remota, os tempos das execuções vão conter um tempo adicional oriundo da comunicação entre processos.</w:t>
      </w:r>
    </w:p>
    <w:p w14:paraId="459952D9" w14:textId="260C315D" w:rsidR="00503F9F" w:rsidRDefault="00503F9F" w:rsidP="005D6388"/>
    <w:p w14:paraId="3CCE9128" w14:textId="3F3D62D8" w:rsidR="00503F9F" w:rsidRDefault="00AE28BE" w:rsidP="00AE28BE">
      <w:pPr>
        <w:pStyle w:val="Heading2"/>
      </w:pPr>
      <w:bookmarkStart w:id="38" w:name="_Toc69671790"/>
      <w:r>
        <w:t xml:space="preserve">5.6 MPI + </w:t>
      </w:r>
      <w:proofErr w:type="spellStart"/>
      <w:r>
        <w:t>OpenMP</w:t>
      </w:r>
      <w:proofErr w:type="spellEnd"/>
      <w:r>
        <w:t xml:space="preserve"> (</w:t>
      </w:r>
      <w:r w:rsidR="00B6390B">
        <w:t>Híbrido</w:t>
      </w:r>
      <w:r>
        <w:t>)</w:t>
      </w:r>
      <w:bookmarkEnd w:id="38"/>
    </w:p>
    <w:p w14:paraId="0799ACD7" w14:textId="2D88627D" w:rsidR="00AE28BE" w:rsidRDefault="00AE28BE" w:rsidP="00AE28BE"/>
    <w:p w14:paraId="64371998" w14:textId="52DE5E70" w:rsidR="00AE28BE" w:rsidRDefault="00AE28BE" w:rsidP="00AE28BE">
      <w:r>
        <w:t xml:space="preserve">Como o nome sugere, esta implementação usa os princípios das implementações em </w:t>
      </w:r>
      <w:hyperlink w:anchor="_5.5_MPI" w:history="1">
        <w:r w:rsidRPr="00AE28BE">
          <w:rPr>
            <w:rStyle w:val="Hyperlink"/>
          </w:rPr>
          <w:t>5.5</w:t>
        </w:r>
      </w:hyperlink>
      <w:r>
        <w:t xml:space="preserve"> e </w:t>
      </w:r>
      <w:hyperlink w:anchor="_5.4_OpenMP" w:history="1">
        <w:r w:rsidRPr="00AE28BE">
          <w:rPr>
            <w:rStyle w:val="Hyperlink"/>
          </w:rPr>
          <w:t>5.4</w:t>
        </w:r>
      </w:hyperlink>
      <w:r>
        <w:t xml:space="preserve">. Em cada </w:t>
      </w:r>
      <w:r w:rsidR="00D74404">
        <w:t>máquina</w:t>
      </w:r>
      <w:r>
        <w:t xml:space="preserve"> as tarefas são divididas uma segunda vez por entre </w:t>
      </w:r>
      <w:proofErr w:type="spellStart"/>
      <w:r>
        <w:t>threads</w:t>
      </w:r>
      <w:proofErr w:type="spellEnd"/>
      <w:r>
        <w:t xml:space="preserve">, ou seja, existe primeiro uma divisão entre duas </w:t>
      </w:r>
      <w:r w:rsidR="00D74404">
        <w:t>máquinas</w:t>
      </w:r>
      <w:r>
        <w:t xml:space="preserve"> (processos) e depois dentro de cada </w:t>
      </w:r>
      <w:r w:rsidR="004E4F9C">
        <w:t>máquina</w:t>
      </w:r>
      <w:r>
        <w:t xml:space="preserve"> existe outra divisão entre </w:t>
      </w:r>
      <w:proofErr w:type="spellStart"/>
      <w:r>
        <w:t>threads</w:t>
      </w:r>
      <w:proofErr w:type="spellEnd"/>
      <w:r w:rsidR="00D74404">
        <w:t>.</w:t>
      </w:r>
      <w:r w:rsidR="004E4F9C">
        <w:t xml:space="preserve"> </w:t>
      </w:r>
    </w:p>
    <w:p w14:paraId="3E9ED9D1" w14:textId="77777777" w:rsidR="00993668" w:rsidRDefault="00993668"/>
    <w:p w14:paraId="380FD074" w14:textId="77777777" w:rsidR="00993668" w:rsidRDefault="00993668" w:rsidP="00993668">
      <w:pPr>
        <w:pStyle w:val="Heading2"/>
      </w:pPr>
      <w:bookmarkStart w:id="39" w:name="_Toc69671791"/>
      <w:r>
        <w:t>5.7 Ferramentas utilizadas</w:t>
      </w:r>
      <w:bookmarkEnd w:id="39"/>
    </w:p>
    <w:p w14:paraId="4EF65B61" w14:textId="77777777" w:rsidR="00993668" w:rsidRDefault="00993668" w:rsidP="00993668">
      <w:pPr>
        <w:pStyle w:val="Heading2"/>
      </w:pPr>
    </w:p>
    <w:p w14:paraId="37028916" w14:textId="77777777" w:rsidR="00AF1903" w:rsidRDefault="00413A55" w:rsidP="00993668">
      <w:r>
        <w:t xml:space="preserve">Para alem da ferramenta para a criação de casos de teste (squareGen.py), foram utilizadas outras ferramentas externas, nomeadamente Excel para analise de resultados, bem como uma </w:t>
      </w:r>
      <w:r w:rsidR="006E07FC">
        <w:t>ferramenta para transposição de dados em formato TXT para Excel criada por Diogo Faustino</w:t>
      </w:r>
      <w:r w:rsidR="000D7D46">
        <w:t xml:space="preserve"> e chamada Data.py</w:t>
      </w:r>
      <w:r w:rsidR="003A4406">
        <w:t>.</w:t>
      </w:r>
      <w:r w:rsidR="00AF1903">
        <w:t xml:space="preserve"> </w:t>
      </w:r>
    </w:p>
    <w:p w14:paraId="5732F055" w14:textId="155E92B8" w:rsidR="00C63D5D" w:rsidRPr="00C63D5D" w:rsidRDefault="00AF1903" w:rsidP="00C63D5D">
      <w:r>
        <w:t>Todas as ferramentas e dados mencionados estão disponibilizados como anexo a este documento,</w:t>
      </w:r>
      <w:r w:rsidR="00867A4D">
        <w:t xml:space="preserve"> as inputs devem ser geradas </w:t>
      </w:r>
      <w:r w:rsidR="0008497F">
        <w:t>com o uso da ferramenta mencionada.</w:t>
      </w:r>
      <w:r w:rsidR="00514241">
        <w:br w:type="page"/>
      </w:r>
    </w:p>
    <w:p w14:paraId="48D9C7DE" w14:textId="396494C2" w:rsidR="00AE09F2" w:rsidRPr="003308BC" w:rsidRDefault="00582809" w:rsidP="00582809">
      <w:pPr>
        <w:pStyle w:val="Heading1"/>
      </w:pPr>
      <w:bookmarkStart w:id="40" w:name="_6_Analise_de"/>
      <w:bookmarkStart w:id="41" w:name="_Toc69671792"/>
      <w:bookmarkEnd w:id="40"/>
      <w:r w:rsidRPr="003308BC">
        <w:lastRenderedPageBreak/>
        <w:t>6 Analise de resultados e discussão</w:t>
      </w:r>
      <w:bookmarkEnd w:id="41"/>
    </w:p>
    <w:p w14:paraId="04726CC4" w14:textId="77777777" w:rsidR="004A6EA4" w:rsidRDefault="004A6EA4" w:rsidP="004A6EA4"/>
    <w:p w14:paraId="31837214" w14:textId="74C9A082" w:rsidR="00AA2381" w:rsidRDefault="00B87133" w:rsidP="00AA2381">
      <w:pPr>
        <w:pStyle w:val="Heading2"/>
      </w:pPr>
      <w:bookmarkStart w:id="42" w:name="_Toc69671793"/>
      <w:r>
        <w:t>6.1 Tempos médios</w:t>
      </w:r>
      <w:bookmarkEnd w:id="42"/>
    </w:p>
    <w:p w14:paraId="2CBB3C25" w14:textId="798D9C32" w:rsidR="00264FFA" w:rsidRDefault="003E56A3" w:rsidP="00E42C0F">
      <w:r>
        <w:t>A ordem dos dados apresentados segue sempre a mesma ordem (ordem alfabética), primeiro os imperfeitos “i”, segundo os perfeitos “p” e os não mágicos “r”</w:t>
      </w:r>
      <w:r w:rsidR="00596113">
        <w:t>.</w:t>
      </w:r>
    </w:p>
    <w:p w14:paraId="766A29EB" w14:textId="77777777" w:rsidR="00162C9D" w:rsidRDefault="00264FFA" w:rsidP="00264FFA">
      <w:r>
        <w:t xml:space="preserve">A implementação sequencial é a implementação que é usada como base de comparação para as outras, isto é, através dos tempos da implementação sequencial, obtém-se as melhorias </w:t>
      </w:r>
      <w:r w:rsidR="00133C82">
        <w:t>(ou</w:t>
      </w:r>
      <w:r w:rsidR="00E63E51">
        <w:t xml:space="preserve"> </w:t>
      </w:r>
      <w:r w:rsidR="00E63E51" w:rsidRPr="00E63E51">
        <w:t>pioria</w:t>
      </w:r>
      <w:r w:rsidR="00E63E51">
        <w:t>) d</w:t>
      </w:r>
      <w:r w:rsidR="00162C9D">
        <w:t xml:space="preserve">as restantes implementações. </w:t>
      </w:r>
    </w:p>
    <w:p w14:paraId="49518599" w14:textId="77777777" w:rsidR="004A3EB8" w:rsidRDefault="00162C9D" w:rsidP="00264FFA">
      <w:r>
        <w:t>Devido á falta de implementações sequencias recebidas, toma-se a implementação</w:t>
      </w:r>
      <w:r w:rsidR="00593BE6">
        <w:t xml:space="preserve"> </w:t>
      </w:r>
      <w:r>
        <w:t>desenvolvida no âmbito deste trabalho como a melhor</w:t>
      </w:r>
      <w:r w:rsidR="00593BE6">
        <w:t xml:space="preserve"> implementação sequencial conhecida.</w:t>
      </w:r>
      <w:r w:rsidR="004A3EB8">
        <w:t xml:space="preserve"> </w:t>
      </w:r>
    </w:p>
    <w:p w14:paraId="5310F89C" w14:textId="77777777" w:rsidR="003226B0" w:rsidRDefault="004A3EB8" w:rsidP="00264FFA">
      <w:r w:rsidRPr="004A3EB8">
        <w:t>Tendo em conta paralelização de I/O não era no âmbito deste trabalho, acredita-se que esta implementação foi a que melhor resultado deu.</w:t>
      </w:r>
      <w:r w:rsidR="00791014">
        <w:t xml:space="preserve"> O código desenvolvido foi compilado com a opção de otimização “-O3” que ativ</w:t>
      </w:r>
      <w:r w:rsidR="006A653F">
        <w:t>a</w:t>
      </w:r>
      <w:r w:rsidR="00791014">
        <w:t xml:space="preserve"> uma serie de </w:t>
      </w:r>
      <w:proofErr w:type="spellStart"/>
      <w:r w:rsidR="00791014">
        <w:t>flags</w:t>
      </w:r>
      <w:proofErr w:type="spellEnd"/>
      <w:r w:rsidR="00791014">
        <w:t xml:space="preserve"> de </w:t>
      </w:r>
      <w:r w:rsidR="006A653F">
        <w:t>otimização</w:t>
      </w:r>
      <w:r w:rsidR="006A653F">
        <w:rPr>
          <w:rStyle w:val="FootnoteReference"/>
        </w:rPr>
        <w:footnoteReference w:id="2"/>
      </w:r>
      <w:r w:rsidR="006A653F">
        <w:t xml:space="preserve">. </w:t>
      </w:r>
    </w:p>
    <w:p w14:paraId="5D6E0061" w14:textId="54F4301C" w:rsidR="00E42C0F" w:rsidRPr="00BF5298" w:rsidRDefault="003226B0" w:rsidP="00264FFA">
      <w:r>
        <w:t xml:space="preserve">Os tempos resultantes desta implementação resultam nos seguintes gráficos em escala logarítmica </w:t>
      </w:r>
      <w:r w:rsidR="00F84CC4">
        <w:t>(</w:t>
      </w:r>
      <w:r w:rsidR="00A307DB">
        <w:t>ordem por tempo</w:t>
      </w:r>
      <w:r w:rsidR="00577B3B">
        <w:t>)</w:t>
      </w:r>
      <w:r w:rsidR="00B77352">
        <w:t>.</w:t>
      </w:r>
    </w:p>
    <w:p w14:paraId="5CC34A32" w14:textId="16A01DB3" w:rsidR="00E42C0F" w:rsidRDefault="00E42C0F" w:rsidP="00264FFA">
      <w:pPr>
        <w:rPr>
          <w:lang w:val="en-US"/>
        </w:rPr>
      </w:pPr>
    </w:p>
    <w:p w14:paraId="4B9A5B82" w14:textId="77777777" w:rsidR="005D4B89" w:rsidRDefault="00FD616F" w:rsidP="005D4B89">
      <w:pPr>
        <w:keepNext/>
      </w:pPr>
      <w:r>
        <w:rPr>
          <w:noProof/>
          <w:lang w:val="en-US"/>
        </w:rPr>
        <w:drawing>
          <wp:inline distT="0" distB="0" distL="0" distR="0" wp14:anchorId="4DDD2A19" wp14:editId="7EFB8E7C">
            <wp:extent cx="5346700" cy="3462655"/>
            <wp:effectExtent l="0" t="0" r="635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82347" w14:textId="1BA9A930" w:rsidR="00E42C0F" w:rsidRDefault="005D4B89" w:rsidP="005D4B89">
      <w:pPr>
        <w:pStyle w:val="Caption"/>
        <w:rPr>
          <w:lang w:val="en-US"/>
        </w:rPr>
      </w:pPr>
      <w:bookmarkStart w:id="43" w:name="_Toc69669279"/>
      <w:r>
        <w:t xml:space="preserve">Figura </w:t>
      </w:r>
      <w:fldSimple w:instr=" SEQ Figura \* ARABIC ">
        <w:r w:rsidR="0090427B">
          <w:rPr>
            <w:noProof/>
          </w:rPr>
          <w:t>3</w:t>
        </w:r>
      </w:fldSimple>
      <w:r>
        <w:t xml:space="preserve"> – Tabela I1</w:t>
      </w:r>
      <w:bookmarkEnd w:id="43"/>
    </w:p>
    <w:p w14:paraId="25B460BE" w14:textId="548FF478" w:rsidR="00E42C0F" w:rsidRPr="00213E25" w:rsidRDefault="005D4B89" w:rsidP="00264FFA">
      <w:pPr>
        <w:rPr>
          <w:b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9B955C2" wp14:editId="101F6A30">
                <wp:simplePos x="0" y="0"/>
                <wp:positionH relativeFrom="column">
                  <wp:posOffset>-626110</wp:posOffset>
                </wp:positionH>
                <wp:positionV relativeFrom="paragraph">
                  <wp:posOffset>4025265</wp:posOffset>
                </wp:positionV>
                <wp:extent cx="6651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86364" w14:textId="220D1053" w:rsidR="005D4B89" w:rsidRPr="001D4C51" w:rsidRDefault="005D4B89" w:rsidP="005D4B8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bookmarkStart w:id="44" w:name="_Toc69669280"/>
                            <w:r>
                              <w:t xml:space="preserve">Figura </w:t>
                            </w:r>
                            <w:fldSimple w:instr=" SEQ Figura \* ARABIC ">
                              <w:r w:rsidR="0090427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="00213E25">
                              <w:t>Gráfico</w:t>
                            </w:r>
                            <w:r w:rsidRPr="0058484D">
                              <w:t xml:space="preserve"> I2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955C2" id="Text Box 74" o:spid="_x0000_s1059" type="#_x0000_t202" style="position:absolute;margin-left:-49.3pt;margin-top:316.95pt;width:523.7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" stroked="f">
                <v:textbox style="mso-fit-shape-to-text:t" inset="0,0,0,0">
                  <w:txbxContent>
                    <w:p w14:paraId="5DC86364" w14:textId="220D1053" w:rsidR="005D4B89" w:rsidRPr="001D4C51" w:rsidRDefault="005D4B89" w:rsidP="005D4B89">
                      <w:pPr>
                        <w:pStyle w:val="Caption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bookmarkStart w:id="45" w:name="_Toc69669280"/>
                      <w:r>
                        <w:t xml:space="preserve">Figura </w:t>
                      </w:r>
                      <w:fldSimple w:instr=" SEQ Figura \* ARABIC ">
                        <w:r w:rsidR="0090427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="00213E25">
                        <w:t>Gráfico</w:t>
                      </w:r>
                      <w:r w:rsidRPr="0058484D">
                        <w:t xml:space="preserve"> I2</w:t>
                      </w:r>
                      <w:bookmarkEnd w:id="45"/>
                    </w:p>
                  </w:txbxContent>
                </v:textbox>
                <w10:wrap type="tight"/>
              </v:shape>
            </w:pict>
          </mc:Fallback>
        </mc:AlternateContent>
      </w:r>
      <w:r w:rsidRPr="005D4B89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9BC5F4A" wp14:editId="1D1244A5">
            <wp:simplePos x="0" y="0"/>
            <wp:positionH relativeFrom="margin">
              <wp:posOffset>-622935</wp:posOffset>
            </wp:positionH>
            <wp:positionV relativeFrom="page">
              <wp:posOffset>971550</wp:posOffset>
            </wp:positionV>
            <wp:extent cx="6651625" cy="3907790"/>
            <wp:effectExtent l="0" t="0" r="0" b="0"/>
            <wp:wrapTight wrapText="bothSides">
              <wp:wrapPolygon edited="0">
                <wp:start x="0" y="0"/>
                <wp:lineTo x="0" y="21481"/>
                <wp:lineTo x="21528" y="21481"/>
                <wp:lineTo x="21528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3E25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0AAA202" wp14:editId="478CB63F">
                <wp:simplePos x="0" y="0"/>
                <wp:positionH relativeFrom="column">
                  <wp:posOffset>-635</wp:posOffset>
                </wp:positionH>
                <wp:positionV relativeFrom="paragraph">
                  <wp:posOffset>8434070</wp:posOffset>
                </wp:positionV>
                <wp:extent cx="57067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43F8A" w14:textId="1C9E8EBE" w:rsidR="00213E25" w:rsidRPr="00D67123" w:rsidRDefault="00213E25" w:rsidP="00213E2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bookmarkStart w:id="46" w:name="_Toc69669281"/>
                            <w:bookmarkStart w:id="47" w:name="_Ref69670017"/>
                            <w:r>
                              <w:t xml:space="preserve">Figura </w:t>
                            </w:r>
                            <w:fldSimple w:instr=" SEQ Figura \* ARABIC ">
                              <w:r w:rsidR="0090427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Gráfico P1</w:t>
                            </w:r>
                            <w:bookmarkEnd w:id="46"/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AA202" id="Text Box 76" o:spid="_x0000_s1060" type="#_x0000_t202" style="position:absolute;margin-left:-.05pt;margin-top:664.1pt;width:449.35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+2hLwIAAGYEAAAOAAAAZHJzL2Uyb0RvYy54bWysVMFu2zAMvQ/YPwi6L066JS2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" stroked="f">
                <v:textbox style="mso-fit-shape-to-text:t" inset="0,0,0,0">
                  <w:txbxContent>
                    <w:p w14:paraId="0C043F8A" w14:textId="1C9E8EBE" w:rsidR="00213E25" w:rsidRPr="00D67123" w:rsidRDefault="00213E25" w:rsidP="00213E25">
                      <w:pPr>
                        <w:pStyle w:val="Caption"/>
                        <w:rPr>
                          <w:b/>
                          <w:bCs/>
                          <w:noProof/>
                          <w:lang w:val="en-US"/>
                        </w:rPr>
                      </w:pPr>
                      <w:bookmarkStart w:id="48" w:name="_Toc69669281"/>
                      <w:bookmarkStart w:id="49" w:name="_Ref69670017"/>
                      <w:r>
                        <w:t xml:space="preserve">Figura </w:t>
                      </w:r>
                      <w:fldSimple w:instr=" SEQ Figura \* ARABIC ">
                        <w:r w:rsidR="0090427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Gráfico P1</w:t>
                      </w:r>
                      <w:bookmarkEnd w:id="48"/>
                      <w:bookmarkEnd w:id="49"/>
                    </w:p>
                  </w:txbxContent>
                </v:textbox>
                <w10:wrap type="tight"/>
              </v:shape>
            </w:pict>
          </mc:Fallback>
        </mc:AlternateContent>
      </w:r>
      <w:r w:rsidR="00213E25" w:rsidRPr="005D4B89">
        <w:rPr>
          <w:b/>
          <w:bCs/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760B3A9B" wp14:editId="626401D5">
            <wp:simplePos x="0" y="0"/>
            <wp:positionH relativeFrom="margin">
              <wp:posOffset>-635</wp:posOffset>
            </wp:positionH>
            <wp:positionV relativeFrom="page">
              <wp:posOffset>5670550</wp:posOffset>
            </wp:positionV>
            <wp:extent cx="5706745" cy="3618865"/>
            <wp:effectExtent l="0" t="0" r="8255" b="635"/>
            <wp:wrapTight wrapText="bothSides">
              <wp:wrapPolygon edited="0">
                <wp:start x="0" y="0"/>
                <wp:lineTo x="0" y="21490"/>
                <wp:lineTo x="21559" y="21490"/>
                <wp:lineTo x="21559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6F0A61" w14:textId="42B5B557" w:rsidR="00E42C0F" w:rsidRDefault="0051561C" w:rsidP="00264FFA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F1E66D5" wp14:editId="7DA4B4CD">
                <wp:simplePos x="0" y="0"/>
                <wp:positionH relativeFrom="column">
                  <wp:posOffset>-540385</wp:posOffset>
                </wp:positionH>
                <wp:positionV relativeFrom="paragraph">
                  <wp:posOffset>3928745</wp:posOffset>
                </wp:positionV>
                <wp:extent cx="6645275" cy="266700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48" y="20057"/>
                    <wp:lineTo x="21548" y="0"/>
                    <wp:lineTo x="0" y="0"/>
                  </wp:wrapPolygon>
                </wp:wrapTight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C4D504" w14:textId="7C4104ED" w:rsidR="00213E25" w:rsidRPr="003C4186" w:rsidRDefault="00213E25" w:rsidP="00213E2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50" w:name="_Toc69669282"/>
                            <w:bookmarkStart w:id="51" w:name="_Ref69670022"/>
                            <w:r>
                              <w:t xml:space="preserve">Figura </w:t>
                            </w:r>
                            <w:fldSimple w:instr=" SEQ Figura \* ARABIC ">
                              <w:r w:rsidR="0090427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Gráfico P2</w:t>
                            </w:r>
                            <w:bookmarkEnd w:id="50"/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E66D5" id="Text Box 78" o:spid="_x0000_s1061" type="#_x0000_t202" style="position:absolute;margin-left:-42.55pt;margin-top:309.35pt;width:523.25pt;height:21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" stroked="f">
                <v:textbox style="mso-fit-shape-to-text:t" inset="0,0,0,0">
                  <w:txbxContent>
                    <w:p w14:paraId="4CC4D504" w14:textId="7C4104ED" w:rsidR="00213E25" w:rsidRPr="003C4186" w:rsidRDefault="00213E25" w:rsidP="00213E25">
                      <w:pPr>
                        <w:pStyle w:val="Caption"/>
                        <w:rPr>
                          <w:noProof/>
                        </w:rPr>
                      </w:pPr>
                      <w:bookmarkStart w:id="52" w:name="_Toc69669282"/>
                      <w:bookmarkStart w:id="53" w:name="_Ref69670022"/>
                      <w:r>
                        <w:t xml:space="preserve">Figura </w:t>
                      </w:r>
                      <w:fldSimple w:instr=" SEQ Figura \* ARABIC ">
                        <w:r w:rsidR="0090427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Gráfico P2</w:t>
                      </w:r>
                      <w:bookmarkEnd w:id="52"/>
                      <w:bookmarkEnd w:id="53"/>
                    </w:p>
                  </w:txbxContent>
                </v:textbox>
                <w10:wrap type="tight"/>
              </v:shape>
            </w:pict>
          </mc:Fallback>
        </mc:AlternateContent>
      </w:r>
      <w:r w:rsidR="00213E25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F40B0FE" wp14:editId="0297D4C0">
            <wp:simplePos x="0" y="0"/>
            <wp:positionH relativeFrom="margin">
              <wp:posOffset>-521335</wp:posOffset>
            </wp:positionH>
            <wp:positionV relativeFrom="page">
              <wp:posOffset>933450</wp:posOffset>
            </wp:positionV>
            <wp:extent cx="6645275" cy="3907790"/>
            <wp:effectExtent l="0" t="0" r="3175" b="0"/>
            <wp:wrapTight wrapText="bothSides">
              <wp:wrapPolygon edited="0">
                <wp:start x="0" y="0"/>
                <wp:lineTo x="0" y="21481"/>
                <wp:lineTo x="21548" y="21481"/>
                <wp:lineTo x="21548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E29A5F" w14:textId="77777777" w:rsidR="00213E25" w:rsidRDefault="00213E25" w:rsidP="00264FFA">
      <w:pPr>
        <w:rPr>
          <w:lang w:val="en-US"/>
        </w:rPr>
      </w:pPr>
    </w:p>
    <w:p w14:paraId="5B7A5FAA" w14:textId="6AA7CECE" w:rsidR="00213E25" w:rsidRDefault="00213E25" w:rsidP="00213E25">
      <w:pPr>
        <w:keepNext/>
      </w:pPr>
      <w:r>
        <w:rPr>
          <w:noProof/>
        </w:rPr>
        <w:drawing>
          <wp:inline distT="0" distB="0" distL="0" distR="0" wp14:anchorId="6AE9A66C" wp14:editId="78258723">
            <wp:extent cx="5316220" cy="337756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61852" w14:textId="7312D32E" w:rsidR="00E42C0F" w:rsidRDefault="00213E25" w:rsidP="00213E25">
      <w:pPr>
        <w:pStyle w:val="Caption"/>
        <w:rPr>
          <w:lang w:val="en-US"/>
        </w:rPr>
      </w:pPr>
      <w:bookmarkStart w:id="54" w:name="_Toc69669283"/>
      <w:r>
        <w:t xml:space="preserve">Figura </w:t>
      </w:r>
      <w:fldSimple w:instr=" SEQ Figura \* ARABIC ">
        <w:r w:rsidR="0090427B">
          <w:rPr>
            <w:noProof/>
          </w:rPr>
          <w:t>7</w:t>
        </w:r>
      </w:fldSimple>
      <w:r>
        <w:t xml:space="preserve"> - Gráfico R1</w:t>
      </w:r>
      <w:bookmarkEnd w:id="54"/>
    </w:p>
    <w:p w14:paraId="42133590" w14:textId="258515EB" w:rsidR="0068464D" w:rsidRPr="00213E25" w:rsidRDefault="00213E25" w:rsidP="00264F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912D1BF" wp14:editId="1729662D">
                <wp:simplePos x="0" y="0"/>
                <wp:positionH relativeFrom="column">
                  <wp:posOffset>-579755</wp:posOffset>
                </wp:positionH>
                <wp:positionV relativeFrom="paragraph">
                  <wp:posOffset>4347210</wp:posOffset>
                </wp:positionV>
                <wp:extent cx="66452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AA525" w14:textId="1338B0BB" w:rsidR="00213E25" w:rsidRPr="004A1B44" w:rsidRDefault="00213E25" w:rsidP="00213E25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55" w:name="_Toc69669284"/>
                            <w:r>
                              <w:t xml:space="preserve">Figura </w:t>
                            </w:r>
                            <w:fldSimple w:instr=" SEQ Figura \* ARABIC ">
                              <w:r w:rsidR="0090427B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r w:rsidRPr="00E746A4">
                              <w:t>Gráfico</w:t>
                            </w:r>
                            <w:r>
                              <w:t xml:space="preserve"> R2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D1BF" id="Text Box 79" o:spid="_x0000_s1062" type="#_x0000_t202" style="position:absolute;margin-left:-45.65pt;margin-top:342.3pt;width:523.25pt;height:.0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" stroked="f">
                <v:textbox style="mso-fit-shape-to-text:t" inset="0,0,0,0">
                  <w:txbxContent>
                    <w:p w14:paraId="17FAA525" w14:textId="1338B0BB" w:rsidR="00213E25" w:rsidRPr="004A1B44" w:rsidRDefault="00213E25" w:rsidP="00213E25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56" w:name="_Toc69669284"/>
                      <w:r>
                        <w:t xml:space="preserve">Figura </w:t>
                      </w:r>
                      <w:fldSimple w:instr=" SEQ Figura \* ARABIC ">
                        <w:r w:rsidR="0090427B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r w:rsidRPr="00E746A4">
                        <w:t>Gráfico</w:t>
                      </w:r>
                      <w:r>
                        <w:t xml:space="preserve"> R2</w:t>
                      </w:r>
                      <w:bookmarkEnd w:id="5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2F9D68BA" wp14:editId="4D14248B">
            <wp:simplePos x="0" y="0"/>
            <wp:positionH relativeFrom="margin">
              <wp:posOffset>-579755</wp:posOffset>
            </wp:positionH>
            <wp:positionV relativeFrom="paragraph">
              <wp:posOffset>382270</wp:posOffset>
            </wp:positionV>
            <wp:extent cx="6645275" cy="3907790"/>
            <wp:effectExtent l="0" t="0" r="3175" b="0"/>
            <wp:wrapTight wrapText="bothSides">
              <wp:wrapPolygon edited="0">
                <wp:start x="0" y="0"/>
                <wp:lineTo x="0" y="21481"/>
                <wp:lineTo x="21548" y="21481"/>
                <wp:lineTo x="21548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3275F" w14:textId="282AE281" w:rsidR="0068464D" w:rsidRDefault="0068464D" w:rsidP="00264FFA">
      <w:pPr>
        <w:rPr>
          <w:lang w:val="en-US"/>
        </w:rPr>
      </w:pPr>
    </w:p>
    <w:p w14:paraId="3EF87285" w14:textId="2BDFEA75" w:rsidR="00E42C0F" w:rsidRDefault="005D4B89" w:rsidP="00264FFA">
      <w:r w:rsidRPr="00213E25">
        <w:t>Observa-se</w:t>
      </w:r>
      <w:r w:rsidR="002D1332">
        <w:t xml:space="preserve"> nos gráficos I1, I2 e P1 e P2 tempos consistentes com o esperado (assumindo que a implementação sequencial é a melhor possível), os tempos de </w:t>
      </w:r>
      <w:proofErr w:type="spellStart"/>
      <w:r w:rsidR="002D1332">
        <w:t>threaded</w:t>
      </w:r>
      <w:proofErr w:type="spellEnd"/>
      <w:r w:rsidR="002D1332">
        <w:t xml:space="preserve"> e </w:t>
      </w:r>
      <w:proofErr w:type="spellStart"/>
      <w:r w:rsidR="002D1332">
        <w:t>OpenMP</w:t>
      </w:r>
      <w:proofErr w:type="spellEnd"/>
      <w:r w:rsidR="002D1332">
        <w:t xml:space="preserve"> mantem-se a par com </w:t>
      </w:r>
      <w:r w:rsidR="00231D78">
        <w:t>a implementação sequencial com poucas diferenças.</w:t>
      </w:r>
    </w:p>
    <w:p w14:paraId="72BDE064" w14:textId="77777777" w:rsidR="009E4E55" w:rsidRDefault="00231D78" w:rsidP="00264FFA">
      <w:r w:rsidRPr="00D7798D">
        <w:t>Quando se olha para os últimos dois gráficos nota-se já uma grande diferença entre os tempos sequencia</w:t>
      </w:r>
      <w:r w:rsidR="009A5FFB" w:rsidRPr="00D7798D">
        <w:t>is e os outros, isto deve-se ao facto de que as restantes implementações necessitam de ler o ficheiro por completo ou pelo menos parcialmente</w:t>
      </w:r>
      <w:r w:rsidR="00D7798D" w:rsidRPr="00D7798D">
        <w:t>. Como o quadrado magico é um problema que é bastante dependente da I/O</w:t>
      </w:r>
      <w:r w:rsidR="00606E4C">
        <w:t xml:space="preserve"> </w:t>
      </w:r>
      <w:r w:rsidR="00D7798D" w:rsidRPr="00D7798D">
        <w:t>maior parte do tempo de operação recai sobre a leitura do ficheiro.</w:t>
      </w:r>
      <w:r w:rsidR="009F5E0F">
        <w:t xml:space="preserve"> </w:t>
      </w:r>
    </w:p>
    <w:p w14:paraId="4D3DF84D" w14:textId="3073DC18" w:rsidR="00231D78" w:rsidRDefault="009F5E0F" w:rsidP="00264FFA">
      <w:r>
        <w:t>No caso do quadrado não magico</w:t>
      </w:r>
      <w:r w:rsidR="0097263F">
        <w:t>,</w:t>
      </w:r>
      <w:r>
        <w:t xml:space="preserve"> como as implementações (exceto a sequencial) requerem leitura completa</w:t>
      </w:r>
      <w:r w:rsidR="0097263F">
        <w:t>, os tempos são bastante elevados relativamente ao sequencial</w:t>
      </w:r>
      <w:r w:rsidR="00EB0FB2">
        <w:t xml:space="preserve"> que, como </w:t>
      </w:r>
      <w:r w:rsidR="00097CA1">
        <w:t>lê</w:t>
      </w:r>
      <w:r w:rsidR="00EB0FB2">
        <w:t xml:space="preserve"> e calcula</w:t>
      </w:r>
      <w:r w:rsidR="00A162B7">
        <w:t xml:space="preserve">, assim que </w:t>
      </w:r>
      <w:r w:rsidR="00097CA1">
        <w:t>lê</w:t>
      </w:r>
      <w:r w:rsidR="00A162B7">
        <w:t xml:space="preserve"> uma linha errada</w:t>
      </w:r>
      <w:r w:rsidR="00097CA1">
        <w:t xml:space="preserve"> termina a sua execução, luxo o qual não existe nas </w:t>
      </w:r>
      <w:proofErr w:type="spellStart"/>
      <w:r w:rsidR="00097CA1">
        <w:t>threads</w:t>
      </w:r>
      <w:proofErr w:type="spellEnd"/>
      <w:r w:rsidR="00097CA1">
        <w:t xml:space="preserve"> pois tem pelo menos de ler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097CA1">
        <w:rPr>
          <w:rFonts w:eastAsiaTheme="minorEastAsia"/>
        </w:rPr>
        <w:t xml:space="preserve"> da matriz.</w:t>
      </w:r>
      <w:r w:rsidR="004A0732">
        <w:rPr>
          <w:rFonts w:eastAsiaTheme="minorEastAsia"/>
        </w:rPr>
        <w:t xml:space="preserve"> O mesmo que se aplica as </w:t>
      </w:r>
      <w:proofErr w:type="spellStart"/>
      <w:r w:rsidR="004A0732">
        <w:rPr>
          <w:rFonts w:eastAsiaTheme="minorEastAsia"/>
        </w:rPr>
        <w:t>threads</w:t>
      </w:r>
      <w:proofErr w:type="spellEnd"/>
      <w:r w:rsidR="004A0732">
        <w:rPr>
          <w:rFonts w:eastAsiaTheme="minorEastAsia"/>
        </w:rPr>
        <w:t xml:space="preserve"> aplica-se ao </w:t>
      </w:r>
      <w:proofErr w:type="spellStart"/>
      <w:r w:rsidR="004A0732">
        <w:rPr>
          <w:rFonts w:eastAsiaTheme="minorEastAsia"/>
        </w:rPr>
        <w:t>OpenMP</w:t>
      </w:r>
      <w:proofErr w:type="spellEnd"/>
      <w:r w:rsidR="00A31665">
        <w:rPr>
          <w:rFonts w:eastAsiaTheme="minorEastAsia"/>
        </w:rPr>
        <w:t xml:space="preserve"> exceto que a matriz tem mesmo toda de ser lida, que não é verdade para </w:t>
      </w:r>
      <w:proofErr w:type="spellStart"/>
      <w:r w:rsidR="00A31665">
        <w:rPr>
          <w:rFonts w:eastAsiaTheme="minorEastAsia"/>
        </w:rPr>
        <w:t>threads</w:t>
      </w:r>
      <w:proofErr w:type="spellEnd"/>
      <w:r w:rsidR="00A31665">
        <w:rPr>
          <w:rFonts w:eastAsiaTheme="minorEastAsia"/>
        </w:rPr>
        <w:t>.</w:t>
      </w:r>
    </w:p>
    <w:p w14:paraId="1D8BF3D2" w14:textId="77777777" w:rsidR="005135E3" w:rsidRDefault="005135E3" w:rsidP="00264FFA"/>
    <w:p w14:paraId="2AB4A5AB" w14:textId="77777777" w:rsidR="00AA2381" w:rsidRDefault="00AA2381" w:rsidP="00264FFA"/>
    <w:p w14:paraId="7D3DE83D" w14:textId="6FC34039" w:rsidR="00213E25" w:rsidRDefault="00213E25" w:rsidP="00B87133">
      <w:pPr>
        <w:pStyle w:val="Heading2"/>
        <w:rPr>
          <w:lang w:val="en-US"/>
        </w:rPr>
      </w:pPr>
    </w:p>
    <w:p w14:paraId="6111ABEA" w14:textId="77777777" w:rsidR="00B87133" w:rsidRDefault="00B87133" w:rsidP="00B87133">
      <w:pPr>
        <w:rPr>
          <w:lang w:val="en-US"/>
        </w:rPr>
      </w:pPr>
    </w:p>
    <w:p w14:paraId="71B7213F" w14:textId="745B1635" w:rsidR="00B87133" w:rsidRPr="00B87133" w:rsidRDefault="00B87133" w:rsidP="00B87133">
      <w:pPr>
        <w:pStyle w:val="Heading2"/>
      </w:pPr>
      <w:bookmarkStart w:id="57" w:name="_Toc69671794"/>
      <w:r w:rsidRPr="00B87133">
        <w:lastRenderedPageBreak/>
        <w:t>6.2 Aceleração</w:t>
      </w:r>
      <w:bookmarkEnd w:id="57"/>
    </w:p>
    <w:p w14:paraId="388E40D4" w14:textId="77777777" w:rsidR="00B87133" w:rsidRDefault="00B87133" w:rsidP="00B87133">
      <w:pPr>
        <w:rPr>
          <w:lang w:val="en-US"/>
        </w:rPr>
      </w:pPr>
    </w:p>
    <w:p w14:paraId="559249FF" w14:textId="02771847" w:rsidR="006B71C8" w:rsidRDefault="00CE46FA" w:rsidP="00B87133">
      <w:pPr>
        <w:rPr>
          <w:rFonts w:eastAsiaTheme="minorEastAsia"/>
        </w:rPr>
      </w:pPr>
      <w:r w:rsidRPr="00CE46FA">
        <w:t xml:space="preserve">Devido ao discutido no ponto anterior, será de esperar que aceleração, que idealmente tenderia para </w:t>
      </w:r>
      <m:oMath>
        <m:r>
          <w:rPr>
            <w:rFonts w:ascii="Cambria Math" w:hAnsi="Cambria Math"/>
          </w:rPr>
          <m:t>p</m:t>
        </m:r>
      </m:oMath>
      <w:r w:rsidRPr="00CE46FA">
        <w:rPr>
          <w:rFonts w:eastAsiaTheme="minorEastAsia"/>
        </w:rPr>
        <w:t xml:space="preserve"> (número de processadores)</w:t>
      </w:r>
      <w:r w:rsidR="00864703">
        <w:rPr>
          <w:rFonts w:eastAsiaTheme="minorEastAsia"/>
        </w:rPr>
        <w:t xml:space="preserve">, tenda para um </w:t>
      </w:r>
      <w:r w:rsidR="00BB0536">
        <w:rPr>
          <w:rFonts w:eastAsiaTheme="minorEastAsia"/>
        </w:rPr>
        <w:t>número</w:t>
      </w:r>
      <w:r w:rsidR="008647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&lt;1</m:t>
        </m:r>
      </m:oMath>
      <w:r w:rsidR="00864703">
        <w:rPr>
          <w:rFonts w:eastAsiaTheme="minorEastAsia"/>
        </w:rPr>
        <w:t xml:space="preserve"> visto que a melhor implementação foi a sequencial.</w:t>
      </w:r>
      <w:r w:rsidR="00E85803">
        <w:rPr>
          <w:rFonts w:eastAsiaTheme="minorEastAsia"/>
        </w:rPr>
        <w:t xml:space="preserve"> Veja-se então:</w:t>
      </w:r>
    </w:p>
    <w:p w14:paraId="6056A9E1" w14:textId="77777777" w:rsidR="00C13B7A" w:rsidRDefault="004C0999" w:rsidP="00C13B7A">
      <w:pPr>
        <w:keepNext/>
      </w:pPr>
      <w:r>
        <w:rPr>
          <w:noProof/>
        </w:rPr>
        <w:drawing>
          <wp:inline distT="0" distB="0" distL="0" distR="0" wp14:anchorId="3A372D48" wp14:editId="1E47A372">
            <wp:extent cx="4605618" cy="2823241"/>
            <wp:effectExtent l="0" t="0" r="5080" b="1524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63DAF390-BF5D-4A9F-992E-83A8C0238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02DFF4A" w14:textId="53F8CC4C" w:rsidR="00E85803" w:rsidRPr="00890962" w:rsidRDefault="00C13B7A" w:rsidP="00C13B7A">
      <w:pPr>
        <w:pStyle w:val="Caption"/>
        <w:rPr>
          <w:rFonts w:eastAsiaTheme="minorEastAsia"/>
          <w:lang w:val="en-US"/>
        </w:rPr>
      </w:pPr>
      <w:bookmarkStart w:id="58" w:name="_Toc69669285"/>
      <w:r>
        <w:t xml:space="preserve">Figura </w:t>
      </w:r>
      <w:fldSimple w:instr=" SEQ Figura \* ARABIC ">
        <w:r w:rsidR="0090427B">
          <w:rPr>
            <w:noProof/>
          </w:rPr>
          <w:t>9</w:t>
        </w:r>
      </w:fldSimple>
      <w:r>
        <w:t xml:space="preserve"> - Aceleração imperfeitos parte 1</w:t>
      </w:r>
      <w:bookmarkEnd w:id="58"/>
    </w:p>
    <w:p w14:paraId="0A98D4DB" w14:textId="77777777" w:rsidR="00E85803" w:rsidRDefault="00E85803" w:rsidP="00B87133">
      <w:pPr>
        <w:rPr>
          <w:rFonts w:eastAsiaTheme="minorEastAsia"/>
        </w:rPr>
      </w:pPr>
    </w:p>
    <w:p w14:paraId="36952605" w14:textId="4414CF09" w:rsidR="00222A78" w:rsidRDefault="0015009F" w:rsidP="00B87133">
      <w:pPr>
        <w:rPr>
          <w:rFonts w:eastAsiaTheme="minorEastAsia"/>
        </w:rPr>
      </w:pPr>
      <w:r>
        <w:rPr>
          <w:rFonts w:eastAsiaTheme="minorEastAsia"/>
        </w:rPr>
        <w:t xml:space="preserve">Como podemos ver, apesar de o </w:t>
      </w:r>
      <w:proofErr w:type="spellStart"/>
      <w:r>
        <w:rPr>
          <w:rFonts w:eastAsiaTheme="minorEastAsia"/>
        </w:rPr>
        <w:t>OpenMP</w:t>
      </w:r>
      <w:proofErr w:type="spellEnd"/>
      <w:r>
        <w:rPr>
          <w:rFonts w:eastAsiaTheme="minorEastAsia"/>
        </w:rPr>
        <w:t xml:space="preserve"> ler a matriz toda e</w:t>
      </w:r>
      <w:r w:rsidR="00C95E9D">
        <w:rPr>
          <w:rFonts w:eastAsiaTheme="minorEastAsia"/>
        </w:rPr>
        <w:t xml:space="preserve"> </w:t>
      </w:r>
      <w:r w:rsidR="009B3EEC">
        <w:rPr>
          <w:rFonts w:eastAsiaTheme="minorEastAsia"/>
        </w:rPr>
        <w:t xml:space="preserve">usar menos 8 </w:t>
      </w:r>
      <w:proofErr w:type="spellStart"/>
      <w:r w:rsidR="009B3EEC">
        <w:rPr>
          <w:rFonts w:eastAsiaTheme="minorEastAsia"/>
        </w:rPr>
        <w:t>threads</w:t>
      </w:r>
      <w:proofErr w:type="spellEnd"/>
      <w:r w:rsidR="009B3EEC">
        <w:rPr>
          <w:rFonts w:eastAsiaTheme="minorEastAsia"/>
        </w:rPr>
        <w:t xml:space="preserve">, </w:t>
      </w:r>
      <w:r w:rsidR="00893951">
        <w:rPr>
          <w:rFonts w:eastAsiaTheme="minorEastAsia"/>
        </w:rPr>
        <w:t xml:space="preserve">continua a ser melhor escolha que a implementação POSIX </w:t>
      </w:r>
      <w:proofErr w:type="spellStart"/>
      <w:r w:rsidR="00893951">
        <w:rPr>
          <w:rFonts w:eastAsiaTheme="minorEastAsia"/>
        </w:rPr>
        <w:t>Threads</w:t>
      </w:r>
      <w:proofErr w:type="spellEnd"/>
      <w:r w:rsidR="00FA33D1">
        <w:rPr>
          <w:rFonts w:eastAsiaTheme="minorEastAsia"/>
        </w:rPr>
        <w:t>.</w:t>
      </w:r>
      <w:r w:rsidR="00890962">
        <w:rPr>
          <w:rFonts w:eastAsiaTheme="minorEastAsia"/>
        </w:rPr>
        <w:t xml:space="preserve"> </w:t>
      </w:r>
    </w:p>
    <w:p w14:paraId="37B46E03" w14:textId="77777777" w:rsidR="00155378" w:rsidRDefault="00155378" w:rsidP="00B87133">
      <w:pPr>
        <w:rPr>
          <w:rFonts w:eastAsiaTheme="minorEastAsia"/>
        </w:rPr>
      </w:pPr>
    </w:p>
    <w:p w14:paraId="06FD4130" w14:textId="77777777" w:rsidR="00C13B7A" w:rsidRDefault="00C13B7A" w:rsidP="00C13B7A">
      <w:pPr>
        <w:keepNext/>
      </w:pPr>
      <w:r>
        <w:rPr>
          <w:noProof/>
        </w:rPr>
        <w:drawing>
          <wp:inline distT="0" distB="0" distL="0" distR="0" wp14:anchorId="61CE512F" wp14:editId="430D5BCE">
            <wp:extent cx="4605618" cy="2816412"/>
            <wp:effectExtent l="0" t="0" r="5080" b="317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1751C4CF-04DD-427A-B010-1EC30C4B7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D8386BE" w14:textId="1D52A4AC" w:rsidR="00155378" w:rsidRDefault="00C13B7A" w:rsidP="00C13B7A">
      <w:pPr>
        <w:pStyle w:val="Caption"/>
        <w:rPr>
          <w:rFonts w:eastAsiaTheme="minorEastAsia"/>
        </w:rPr>
      </w:pPr>
      <w:bookmarkStart w:id="59" w:name="_Toc69669286"/>
      <w:r>
        <w:t xml:space="preserve">Figura </w:t>
      </w:r>
      <w:fldSimple w:instr=" SEQ Figura \* ARABIC ">
        <w:r w:rsidR="0090427B">
          <w:rPr>
            <w:noProof/>
          </w:rPr>
          <w:t>10</w:t>
        </w:r>
      </w:fldSimple>
      <w:r>
        <w:t xml:space="preserve"> </w:t>
      </w:r>
      <w:r w:rsidRPr="0000238A">
        <w:t xml:space="preserve">- Aceleração imperfeitos parte </w:t>
      </w:r>
      <w:r>
        <w:t>2</w:t>
      </w:r>
      <w:bookmarkEnd w:id="59"/>
    </w:p>
    <w:p w14:paraId="3CA46994" w14:textId="4CF13AD9" w:rsidR="00C13B7A" w:rsidRDefault="00C13B7A" w:rsidP="00B87133">
      <w:pPr>
        <w:rPr>
          <w:rFonts w:eastAsiaTheme="minorEastAsia"/>
        </w:rPr>
      </w:pPr>
    </w:p>
    <w:p w14:paraId="7FF06F95" w14:textId="46DE2469" w:rsidR="00C13B7A" w:rsidRDefault="00C13B7A" w:rsidP="00B8713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Como podemos ver, as implementações que foram corridas em conjunto com a segunda </w:t>
      </w:r>
      <w:r w:rsidR="003F0F7B">
        <w:rPr>
          <w:rFonts w:eastAsiaTheme="minorEastAsia"/>
        </w:rPr>
        <w:t>máquina</w:t>
      </w:r>
      <w:r>
        <w:rPr>
          <w:rFonts w:eastAsiaTheme="minorEastAsia"/>
        </w:rPr>
        <w:t xml:space="preserve"> (especificada em </w:t>
      </w:r>
      <w:hyperlink w:anchor="_5.1_Ambiente_de" w:history="1">
        <w:r w:rsidRPr="00C13B7A">
          <w:rPr>
            <w:rStyle w:val="Hyperlink"/>
            <w:rFonts w:eastAsiaTheme="minorEastAsia"/>
          </w:rPr>
          <w:t>5.1 Ambiente de teste</w:t>
        </w:r>
      </w:hyperlink>
      <w:r>
        <w:rPr>
          <w:rFonts w:eastAsiaTheme="minorEastAsia"/>
        </w:rPr>
        <w:t>) que é remota, a aceleração é muito baixa, visto que o tempo de comunicação é bastante elevado.</w:t>
      </w:r>
      <w:r w:rsidR="003F0F7B">
        <w:rPr>
          <w:rFonts w:eastAsiaTheme="minorEastAsia"/>
        </w:rPr>
        <w:t xml:space="preserve"> Por esta razão a aceleração é bastante baixa.</w:t>
      </w:r>
      <w:r w:rsidR="00354BA8">
        <w:rPr>
          <w:rFonts w:eastAsiaTheme="minorEastAsia"/>
        </w:rPr>
        <w:t xml:space="preserve"> Se apenas fosse considerado o tempo de cálculos e leitura, então certamente teríamos valores de aceleração mais aproximados aos anteriores.</w:t>
      </w:r>
    </w:p>
    <w:p w14:paraId="118469F9" w14:textId="0A9EEF47" w:rsidR="00354BA8" w:rsidRDefault="00354BA8" w:rsidP="00B87133">
      <w:pPr>
        <w:rPr>
          <w:rFonts w:eastAsiaTheme="minorEastAsia"/>
        </w:rPr>
      </w:pPr>
    </w:p>
    <w:p w14:paraId="22381768" w14:textId="77777777" w:rsidR="008458E5" w:rsidRDefault="00653E09" w:rsidP="008458E5">
      <w:pPr>
        <w:keepNext/>
      </w:pPr>
      <w:r>
        <w:rPr>
          <w:noProof/>
        </w:rPr>
        <w:drawing>
          <wp:inline distT="0" distB="0" distL="0" distR="0" wp14:anchorId="7699F382" wp14:editId="0B1FC9B3">
            <wp:extent cx="4900706" cy="2743200"/>
            <wp:effectExtent l="0" t="0" r="14605" b="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4074EBC4-493F-46F6-B253-FA291CE4DA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6D27515" w14:textId="7D891525" w:rsidR="00354BA8" w:rsidRDefault="008458E5" w:rsidP="008458E5">
      <w:pPr>
        <w:pStyle w:val="Caption"/>
        <w:rPr>
          <w:rFonts w:eastAsiaTheme="minorEastAsia"/>
        </w:rPr>
      </w:pPr>
      <w:bookmarkStart w:id="60" w:name="_Toc69669287"/>
      <w:r>
        <w:t xml:space="preserve">Figura </w:t>
      </w:r>
      <w:fldSimple w:instr=" SEQ Figura \* ARABIC ">
        <w:r w:rsidR="0090427B">
          <w:rPr>
            <w:noProof/>
          </w:rPr>
          <w:t>11</w:t>
        </w:r>
      </w:fldSimple>
      <w:r>
        <w:t xml:space="preserve"> </w:t>
      </w:r>
      <w:r w:rsidRPr="00190DB5">
        <w:t xml:space="preserve">- Aceleração </w:t>
      </w:r>
      <w:r>
        <w:t>Perfeitos</w:t>
      </w:r>
      <w:bookmarkEnd w:id="60"/>
    </w:p>
    <w:p w14:paraId="12C6ABE5" w14:textId="77777777" w:rsidR="00354BA8" w:rsidRDefault="00354BA8" w:rsidP="00B87133">
      <w:pPr>
        <w:rPr>
          <w:rFonts w:eastAsiaTheme="minorEastAsia"/>
        </w:rPr>
      </w:pPr>
    </w:p>
    <w:p w14:paraId="2D5B1460" w14:textId="5EC73A1E" w:rsidR="00201200" w:rsidRDefault="00653E09" w:rsidP="00B87133">
      <w:pPr>
        <w:rPr>
          <w:rFonts w:eastAsiaTheme="minorEastAsia"/>
        </w:rPr>
      </w:pPr>
      <w:r>
        <w:rPr>
          <w:rFonts w:eastAsiaTheme="minorEastAsia"/>
        </w:rPr>
        <w:t xml:space="preserve">Verificamos novamente que a aceleração se </w:t>
      </w:r>
      <w:r w:rsidR="0054090F">
        <w:rPr>
          <w:rFonts w:eastAsiaTheme="minorEastAsia"/>
        </w:rPr>
        <w:t>mantém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 1</m:t>
        </m:r>
      </m:oMath>
      <w:r w:rsidR="001670E4">
        <w:rPr>
          <w:rFonts w:eastAsiaTheme="minorEastAsia"/>
        </w:rPr>
        <w:t xml:space="preserve"> </w:t>
      </w:r>
      <w:r w:rsidR="0054090F">
        <w:rPr>
          <w:rFonts w:eastAsiaTheme="minorEastAsia"/>
        </w:rPr>
        <w:t xml:space="preserve">a favor da implementação </w:t>
      </w:r>
      <w:proofErr w:type="spellStart"/>
      <w:r w:rsidR="0054090F">
        <w:rPr>
          <w:rFonts w:eastAsiaTheme="minorEastAsia"/>
        </w:rPr>
        <w:t>OpenMP</w:t>
      </w:r>
      <w:proofErr w:type="spellEnd"/>
      <w:r w:rsidR="004766C5">
        <w:rPr>
          <w:rFonts w:eastAsiaTheme="minorEastAsia"/>
        </w:rPr>
        <w:t xml:space="preserve"> e o Híbrido e MPI muito abaixo do esperado pelas mesmas razoes mencionadas anteriormente. </w:t>
      </w:r>
    </w:p>
    <w:p w14:paraId="43210A4B" w14:textId="77777777" w:rsidR="00222A78" w:rsidRDefault="00222A78" w:rsidP="00B87133">
      <w:pPr>
        <w:rPr>
          <w:sz w:val="24"/>
          <w:szCs w:val="24"/>
        </w:rPr>
      </w:pPr>
    </w:p>
    <w:p w14:paraId="6EE0E7B3" w14:textId="77777777" w:rsidR="008458E5" w:rsidRDefault="006F66A6" w:rsidP="008458E5">
      <w:pPr>
        <w:keepNext/>
      </w:pPr>
      <w:r>
        <w:rPr>
          <w:noProof/>
        </w:rPr>
        <w:drawing>
          <wp:inline distT="0" distB="0" distL="0" distR="0" wp14:anchorId="60005B24" wp14:editId="08B566A6">
            <wp:extent cx="4900706" cy="2743200"/>
            <wp:effectExtent l="0" t="0" r="14605" b="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3ACE726F-0AA6-4DD3-A478-AD5E6B0110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1A29A3D" w14:textId="1C5E35D4" w:rsidR="006F66A6" w:rsidRDefault="008458E5" w:rsidP="008458E5">
      <w:pPr>
        <w:pStyle w:val="Caption"/>
        <w:rPr>
          <w:sz w:val="24"/>
          <w:szCs w:val="24"/>
        </w:rPr>
      </w:pPr>
      <w:bookmarkStart w:id="61" w:name="_Toc69669288"/>
      <w:r>
        <w:t xml:space="preserve">Figura </w:t>
      </w:r>
      <w:fldSimple w:instr=" SEQ Figura \* ARABIC ">
        <w:r w:rsidR="0090427B">
          <w:rPr>
            <w:noProof/>
          </w:rPr>
          <w:t>12</w:t>
        </w:r>
      </w:fldSimple>
      <w:r>
        <w:t xml:space="preserve"> </w:t>
      </w:r>
      <w:r w:rsidRPr="00D02AE3">
        <w:t xml:space="preserve">- Aceleração </w:t>
      </w:r>
      <w:r w:rsidR="00CA689F">
        <w:t>Não Mágicos</w:t>
      </w:r>
      <w:bookmarkEnd w:id="61"/>
    </w:p>
    <w:p w14:paraId="62822612" w14:textId="38FA959B" w:rsidR="006F66A6" w:rsidRDefault="005B7938" w:rsidP="00B87133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Como se verifica, nos quadrados não mágicos é que se vê bastante a diferença nas implementações, como o sequencial consegue para</w:t>
      </w:r>
      <w:r w:rsidR="003547F8">
        <w:rPr>
          <w:sz w:val="24"/>
          <w:szCs w:val="24"/>
        </w:rPr>
        <w:t>r</w:t>
      </w:r>
      <w:r>
        <w:rPr>
          <w:sz w:val="24"/>
          <w:szCs w:val="24"/>
        </w:rPr>
        <w:t xml:space="preserve"> de ler assim que deteta a falha nos quadrados mágicos</w:t>
      </w:r>
      <w:r w:rsidR="003547F8">
        <w:rPr>
          <w:sz w:val="24"/>
          <w:szCs w:val="24"/>
        </w:rPr>
        <w:t xml:space="preserve"> os tempos são sempre bastante baixos</w:t>
      </w:r>
      <w:r w:rsidR="002A19CF">
        <w:rPr>
          <w:sz w:val="24"/>
          <w:szCs w:val="24"/>
        </w:rPr>
        <w:t xml:space="preserve"> (para os casos testados, sempre inferiores a 10s)</w:t>
      </w:r>
      <w:r w:rsidR="00DD15AC">
        <w:rPr>
          <w:sz w:val="24"/>
          <w:szCs w:val="24"/>
        </w:rPr>
        <w:t xml:space="preserve">, ao </w:t>
      </w:r>
      <w:r w:rsidR="004F4A51">
        <w:rPr>
          <w:sz w:val="24"/>
          <w:szCs w:val="24"/>
        </w:rPr>
        <w:t>contrário</w:t>
      </w:r>
      <w:r w:rsidR="00DD15AC">
        <w:rPr>
          <w:sz w:val="24"/>
          <w:szCs w:val="24"/>
        </w:rPr>
        <w:t xml:space="preserve"> das restantes implementações que tem sempre de ler pelo menos uma divisão da matriz, tornando-se menos eficazes com o aumento da ordem, especialmente para estes casos.</w:t>
      </w:r>
    </w:p>
    <w:p w14:paraId="70C60609" w14:textId="38FA959B" w:rsidR="00A1436B" w:rsidRDefault="00A1436B" w:rsidP="00B87133">
      <w:pPr>
        <w:rPr>
          <w:sz w:val="24"/>
          <w:szCs w:val="24"/>
          <w:lang w:val="en-US"/>
        </w:rPr>
      </w:pPr>
    </w:p>
    <w:p w14:paraId="46A5339A" w14:textId="0FEA37C7" w:rsidR="00A1436B" w:rsidRPr="0040181C" w:rsidRDefault="0040181C" w:rsidP="00734FE4">
      <w:pPr>
        <w:pStyle w:val="Heading2"/>
      </w:pPr>
      <w:bookmarkStart w:id="62" w:name="_Toc69671795"/>
      <w:r w:rsidRPr="0040181C">
        <w:t>6.3 Eficiência</w:t>
      </w:r>
      <w:bookmarkEnd w:id="62"/>
    </w:p>
    <w:p w14:paraId="4354D0EF" w14:textId="77777777" w:rsidR="00B87133" w:rsidRDefault="00B87133" w:rsidP="00B87133">
      <w:pPr>
        <w:rPr>
          <w:lang w:val="en-US"/>
        </w:rPr>
      </w:pPr>
    </w:p>
    <w:p w14:paraId="4BE3A55C" w14:textId="77777777" w:rsidR="007509BA" w:rsidRDefault="002A79B9" w:rsidP="007509BA">
      <w:pPr>
        <w:keepNext/>
      </w:pPr>
      <w:r>
        <w:rPr>
          <w:noProof/>
        </w:rPr>
        <w:drawing>
          <wp:inline distT="0" distB="0" distL="0" distR="0" wp14:anchorId="383B64FB" wp14:editId="66990736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8C0C1E26-D267-4198-88A3-7B5BD9D321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F7B4D77" w14:textId="0A867A38" w:rsidR="0040181C" w:rsidRPr="002A79B9" w:rsidRDefault="007509BA" w:rsidP="007509BA">
      <w:pPr>
        <w:pStyle w:val="Caption"/>
      </w:pPr>
      <w:bookmarkStart w:id="63" w:name="_Toc69669289"/>
      <w:r>
        <w:t xml:space="preserve">Figura </w:t>
      </w:r>
      <w:r w:rsidR="009679F7">
        <w:fldChar w:fldCharType="begin"/>
      </w:r>
      <w:r w:rsidR="009679F7">
        <w:instrText xml:space="preserve"> SEQ Figura \* ARABIC </w:instrText>
      </w:r>
      <w:r w:rsidR="009679F7">
        <w:fldChar w:fldCharType="separate"/>
      </w:r>
      <w:r w:rsidR="0090427B">
        <w:rPr>
          <w:noProof/>
        </w:rPr>
        <w:t>13</w:t>
      </w:r>
      <w:r w:rsidR="009679F7">
        <w:rPr>
          <w:noProof/>
        </w:rPr>
        <w:fldChar w:fldCharType="end"/>
      </w:r>
      <w:r>
        <w:t xml:space="preserve"> - Eficiência para quadrados imperfeitos</w:t>
      </w:r>
      <w:bookmarkEnd w:id="63"/>
    </w:p>
    <w:p w14:paraId="398F567E" w14:textId="513F7946" w:rsidR="002A79B9" w:rsidRDefault="002A79B9" w:rsidP="00B87133">
      <w:pPr>
        <w:rPr>
          <w:lang w:val="en-US"/>
        </w:rPr>
      </w:pPr>
    </w:p>
    <w:p w14:paraId="3272A124" w14:textId="77777777" w:rsidR="007509BA" w:rsidRDefault="002A79B9" w:rsidP="007509BA">
      <w:pPr>
        <w:keepNext/>
      </w:pPr>
      <w:r>
        <w:rPr>
          <w:noProof/>
        </w:rPr>
        <w:drawing>
          <wp:inline distT="0" distB="0" distL="0" distR="0" wp14:anchorId="058C5F29" wp14:editId="114030B3">
            <wp:extent cx="4572000" cy="2743200"/>
            <wp:effectExtent l="0" t="0" r="0" b="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1C7BF375-B7F0-48BC-A3EB-0DF8F1D8C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B52BA73" w14:textId="5C3E8E1F" w:rsidR="002A79B9" w:rsidRDefault="007509BA" w:rsidP="007509BA">
      <w:pPr>
        <w:pStyle w:val="Caption"/>
        <w:rPr>
          <w:lang w:val="en-US"/>
        </w:rPr>
      </w:pPr>
      <w:bookmarkStart w:id="64" w:name="_Toc69669290"/>
      <w:r>
        <w:t xml:space="preserve">Figura </w:t>
      </w:r>
      <w:r w:rsidR="009679F7">
        <w:fldChar w:fldCharType="begin"/>
      </w:r>
      <w:r w:rsidR="009679F7">
        <w:instrText xml:space="preserve"> SEQ Figura \* ARABIC </w:instrText>
      </w:r>
      <w:r w:rsidR="009679F7">
        <w:fldChar w:fldCharType="separate"/>
      </w:r>
      <w:r w:rsidR="0090427B">
        <w:rPr>
          <w:noProof/>
        </w:rPr>
        <w:t>14</w:t>
      </w:r>
      <w:r w:rsidR="009679F7">
        <w:rPr>
          <w:noProof/>
        </w:rPr>
        <w:fldChar w:fldCharType="end"/>
      </w:r>
      <w:r>
        <w:t xml:space="preserve"> - </w:t>
      </w:r>
      <w:r w:rsidR="001C5FC5">
        <w:t>Eficiência</w:t>
      </w:r>
      <w:r>
        <w:t xml:space="preserve"> para quadrados perfeitos</w:t>
      </w:r>
      <w:bookmarkEnd w:id="64"/>
    </w:p>
    <w:p w14:paraId="77CDF773" w14:textId="77777777" w:rsidR="002A79B9" w:rsidRDefault="002A79B9" w:rsidP="00B87133">
      <w:pPr>
        <w:rPr>
          <w:lang w:val="en-US"/>
        </w:rPr>
      </w:pPr>
    </w:p>
    <w:p w14:paraId="42AB5E60" w14:textId="77777777" w:rsidR="001C5FC5" w:rsidRDefault="002A79B9" w:rsidP="001C5FC5">
      <w:pPr>
        <w:keepNext/>
      </w:pPr>
      <w:r>
        <w:rPr>
          <w:noProof/>
        </w:rPr>
        <w:lastRenderedPageBreak/>
        <w:drawing>
          <wp:inline distT="0" distB="0" distL="0" distR="0" wp14:anchorId="2E40675C" wp14:editId="77CA027E">
            <wp:extent cx="4572000" cy="2743200"/>
            <wp:effectExtent l="0" t="0" r="0" b="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989420E7-1ED7-4FAA-B8A6-48D59AFA56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C236EB1" w14:textId="2CF56418" w:rsidR="002A79B9" w:rsidRDefault="001C5FC5" w:rsidP="001C5FC5">
      <w:pPr>
        <w:pStyle w:val="Caption"/>
        <w:rPr>
          <w:lang w:val="en-US"/>
        </w:rPr>
      </w:pPr>
      <w:bookmarkStart w:id="65" w:name="_Toc69669291"/>
      <w:r>
        <w:t xml:space="preserve">Figura </w:t>
      </w:r>
      <w:r w:rsidR="009679F7">
        <w:fldChar w:fldCharType="begin"/>
      </w:r>
      <w:r w:rsidR="009679F7">
        <w:instrText xml:space="preserve"> SEQ Figura \* ARABIC </w:instrText>
      </w:r>
      <w:r w:rsidR="009679F7">
        <w:fldChar w:fldCharType="separate"/>
      </w:r>
      <w:r w:rsidR="0090427B">
        <w:rPr>
          <w:noProof/>
        </w:rPr>
        <w:t>15</w:t>
      </w:r>
      <w:r w:rsidR="009679F7">
        <w:rPr>
          <w:noProof/>
        </w:rPr>
        <w:fldChar w:fldCharType="end"/>
      </w:r>
      <w:r>
        <w:t xml:space="preserve"> - Eficiência para quadrados não mágicos</w:t>
      </w:r>
      <w:bookmarkEnd w:id="65"/>
    </w:p>
    <w:p w14:paraId="38005D5B" w14:textId="77777777" w:rsidR="002A79B9" w:rsidRDefault="002A79B9" w:rsidP="00B87133">
      <w:pPr>
        <w:rPr>
          <w:lang w:val="en-US"/>
        </w:rPr>
      </w:pPr>
    </w:p>
    <w:p w14:paraId="2AAA94D9" w14:textId="6A945E9F" w:rsidR="002A79B9" w:rsidRDefault="002A79B9" w:rsidP="00B87133">
      <w:r w:rsidRPr="002A79B9">
        <w:t>Tendo em conta os resultados da aceleração</w:t>
      </w:r>
      <w:r>
        <w:t xml:space="preserve">, quando olhamos para os resultados da eficiência conseguimos perceber a razão </w:t>
      </w:r>
      <w:r w:rsidR="001B03DB">
        <w:t>destes valores</w:t>
      </w:r>
      <w:r>
        <w:t>, como nenh</w:t>
      </w:r>
      <w:r w:rsidR="00176EA7">
        <w:t xml:space="preserve">um dos valores foi significativamente </w:t>
      </w:r>
      <w:r w:rsidR="001B03DB">
        <w:t>acima</w:t>
      </w:r>
      <w:r w:rsidR="00176EA7">
        <w:t xml:space="preserve"> de 1, a eficiência para os 8 núcleos disponibilizados vai </w:t>
      </w:r>
      <w:r w:rsidR="007509BA">
        <w:t>ser bastante baixa</w:t>
      </w:r>
      <w:r w:rsidR="001B03DB">
        <w:t xml:space="preserve">. Não há muito a dizer, apenas que estes valores </w:t>
      </w:r>
      <w:r w:rsidR="004014B3">
        <w:t>se devem</w:t>
      </w:r>
      <w:r w:rsidR="001B03DB">
        <w:t xml:space="preserve"> as mesmas razoes mencionadas na aceleração.</w:t>
      </w:r>
    </w:p>
    <w:p w14:paraId="7D51B8B4" w14:textId="4FDE9C6A" w:rsidR="00086D74" w:rsidRDefault="00EF7B7C" w:rsidP="00B87133">
      <w:r>
        <w:t>Os dados mais detalhados podem ser vistos nas tabelas fornecidas em anexo, em formato Excel.</w:t>
      </w:r>
    </w:p>
    <w:p w14:paraId="2BCC398D" w14:textId="77777777" w:rsidR="00FB7A27" w:rsidRPr="00086D74" w:rsidRDefault="00FB7A27" w:rsidP="00086D74"/>
    <w:p w14:paraId="2AF6F770" w14:textId="47F718ED" w:rsidR="003668A1" w:rsidRPr="009156A1" w:rsidRDefault="003668A1" w:rsidP="00B87133">
      <w:r>
        <w:br w:type="page"/>
      </w:r>
    </w:p>
    <w:p w14:paraId="00067EB0" w14:textId="30802714" w:rsidR="006B1872" w:rsidRDefault="003308BC" w:rsidP="00481CA1">
      <w:pPr>
        <w:pStyle w:val="Heading1"/>
      </w:pPr>
      <w:bookmarkStart w:id="66" w:name="_Toc69671796"/>
      <w:r>
        <w:lastRenderedPageBreak/>
        <w:t>7 Comentários finais</w:t>
      </w:r>
      <w:bookmarkEnd w:id="1"/>
      <w:bookmarkEnd w:id="0"/>
      <w:bookmarkEnd w:id="66"/>
    </w:p>
    <w:p w14:paraId="07FAAB08" w14:textId="77777777" w:rsidR="009156A1" w:rsidRPr="009156A1" w:rsidRDefault="009156A1" w:rsidP="009156A1"/>
    <w:p w14:paraId="26725B33" w14:textId="77777777" w:rsidR="009156A1" w:rsidRDefault="009156A1" w:rsidP="009156A1">
      <w:r>
        <w:t xml:space="preserve">Como se pode verificar nos pontos do </w:t>
      </w:r>
      <w:hyperlink w:anchor="_6_Analise_de" w:history="1">
        <w:r w:rsidRPr="00086D74">
          <w:rPr>
            <w:rStyle w:val="Hyperlink"/>
          </w:rPr>
          <w:t>capítulo 6</w:t>
        </w:r>
      </w:hyperlink>
      <w:r>
        <w:t xml:space="preserve"> desde documento, os testes a quadrados mágicos (perfeitos) são os mais interessantes de analisar pois permitem realmente descobrir, pelo menos em tempos de calculo, quais das implementações são as melhores.</w:t>
      </w:r>
    </w:p>
    <w:p w14:paraId="0C21831B" w14:textId="497DE000" w:rsidR="00926177" w:rsidRDefault="009156A1" w:rsidP="009156A1">
      <w:r>
        <w:t xml:space="preserve">Se observarmos a </w:t>
      </w:r>
      <w:r>
        <w:fldChar w:fldCharType="begin"/>
      </w:r>
      <w:r>
        <w:instrText xml:space="preserve"> REF _Ref69670017 \h </w:instrText>
      </w:r>
      <w:r>
        <w:fldChar w:fldCharType="separate"/>
      </w:r>
      <w:r w:rsidR="0090427B">
        <w:t xml:space="preserve">Figura </w:t>
      </w:r>
      <w:r w:rsidR="0090427B">
        <w:rPr>
          <w:noProof/>
        </w:rPr>
        <w:t>5</w:t>
      </w:r>
      <w:r w:rsidR="0090427B">
        <w:t xml:space="preserve"> - Gráfico P1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_Ref69670022 \h </w:instrText>
      </w:r>
      <w:r>
        <w:fldChar w:fldCharType="separate"/>
      </w:r>
      <w:r w:rsidR="0090427B">
        <w:t xml:space="preserve">Figura </w:t>
      </w:r>
      <w:r w:rsidR="0090427B">
        <w:rPr>
          <w:noProof/>
        </w:rPr>
        <w:t>6</w:t>
      </w:r>
      <w:r w:rsidR="0090427B">
        <w:t xml:space="preserve"> - Gráfico P2</w:t>
      </w:r>
      <w:r>
        <w:fldChar w:fldCharType="end"/>
      </w:r>
      <w:r w:rsidR="006211B5">
        <w:t>,</w:t>
      </w:r>
      <w:r>
        <w:t xml:space="preserve"> vemos que os tempos médios para as implementações sequencial, </w:t>
      </w:r>
      <w:proofErr w:type="spellStart"/>
      <w:r>
        <w:t>threaded</w:t>
      </w:r>
      <w:proofErr w:type="spellEnd"/>
      <w:r>
        <w:t xml:space="preserve"> e </w:t>
      </w:r>
      <w:proofErr w:type="spellStart"/>
      <w:r>
        <w:t>OpenMP</w:t>
      </w:r>
      <w:proofErr w:type="spellEnd"/>
      <w:r>
        <w:t xml:space="preserve"> são bastante semelhantes. Como estamos a olhar para os testes perfeitos, a leitura tem de ser feita por completo em todos os casos para se poder confirmar isto, logo a diferença caberá no tempo de calculo ou no chamamento a funções e outros processos não diretamente relacionados com a soma de valores. </w:t>
      </w:r>
    </w:p>
    <w:p w14:paraId="407D21FE" w14:textId="656BD0F5" w:rsidR="00926177" w:rsidRDefault="00926177" w:rsidP="009156A1">
      <w:r>
        <w:t xml:space="preserve">Na implementação </w:t>
      </w:r>
      <w:proofErr w:type="spellStart"/>
      <w:r>
        <w:t>OpenMP</w:t>
      </w:r>
      <w:proofErr w:type="spellEnd"/>
      <w:r>
        <w:t xml:space="preserve"> </w:t>
      </w:r>
      <w:r w:rsidR="00CF1EDD">
        <w:t>vê-se</w:t>
      </w:r>
      <w:r>
        <w:t xml:space="preserve"> uma melhoria relativamente a </w:t>
      </w:r>
      <w:proofErr w:type="spellStart"/>
      <w:r>
        <w:t>threaded</w:t>
      </w:r>
      <w:proofErr w:type="spellEnd"/>
      <w:r>
        <w:t xml:space="preserve">, isto pode dever-se ao facto de existirem </w:t>
      </w:r>
      <w:r w:rsidR="00CF1EDD">
        <w:t>standards</w:t>
      </w:r>
      <w:r>
        <w:t xml:space="preserve"> mais específicos para que uma </w:t>
      </w:r>
      <w:r w:rsidR="00CF1EDD">
        <w:t>determinada</w:t>
      </w:r>
      <w:r>
        <w:t xml:space="preserve"> </w:t>
      </w:r>
      <w:r w:rsidR="00CF1EDD">
        <w:t>implementação</w:t>
      </w:r>
      <w:r>
        <w:t xml:space="preserve"> </w:t>
      </w:r>
      <w:proofErr w:type="spellStart"/>
      <w:r>
        <w:t>OpenMP</w:t>
      </w:r>
      <w:proofErr w:type="spellEnd"/>
      <w:r>
        <w:t xml:space="preserve"> seja valida, e também porque </w:t>
      </w:r>
      <w:r w:rsidR="00CF1EDD">
        <w:t xml:space="preserve">a criação e interrupção de </w:t>
      </w:r>
      <w:proofErr w:type="spellStart"/>
      <w:r w:rsidR="00CF1EDD">
        <w:t>threads</w:t>
      </w:r>
      <w:proofErr w:type="spellEnd"/>
      <w:r w:rsidR="00CF1EDD">
        <w:t xml:space="preserve"> pode ser decidida pelo compilador, </w:t>
      </w:r>
      <w:r w:rsidR="004F324F">
        <w:t xml:space="preserve">enquanto </w:t>
      </w:r>
      <w:r w:rsidR="00CF1EDD">
        <w:t xml:space="preserve">no </w:t>
      </w:r>
      <w:proofErr w:type="spellStart"/>
      <w:r w:rsidR="00CF1EDD">
        <w:t>pthreads</w:t>
      </w:r>
      <w:proofErr w:type="spellEnd"/>
      <w:r w:rsidR="00CF1EDD">
        <w:t xml:space="preserve"> requer um</w:t>
      </w:r>
      <w:r w:rsidR="002D4AD6">
        <w:t xml:space="preserve"> pensamento adicional sobre como criar (</w:t>
      </w:r>
      <w:proofErr w:type="spellStart"/>
      <w:r w:rsidR="002D4AD6">
        <w:t>pthread_create</w:t>
      </w:r>
      <w:proofErr w:type="spellEnd"/>
      <w:r w:rsidR="002D4AD6">
        <w:t xml:space="preserve">) e esperar o </w:t>
      </w:r>
      <w:r w:rsidR="000A3F11">
        <w:t>término</w:t>
      </w:r>
      <w:r w:rsidR="002D4AD6">
        <w:t xml:space="preserve"> </w:t>
      </w:r>
      <w:r w:rsidR="00654DC6">
        <w:t>(</w:t>
      </w:r>
      <w:proofErr w:type="spellStart"/>
      <w:r w:rsidR="00654DC6">
        <w:t>pthread_join</w:t>
      </w:r>
      <w:proofErr w:type="spellEnd"/>
      <w:r w:rsidR="00654DC6">
        <w:t xml:space="preserve">) de </w:t>
      </w:r>
      <w:proofErr w:type="spellStart"/>
      <w:r w:rsidR="00654DC6">
        <w:t>threads</w:t>
      </w:r>
      <w:proofErr w:type="spellEnd"/>
      <w:r w:rsidR="000A3F11">
        <w:t>.</w:t>
      </w:r>
    </w:p>
    <w:p w14:paraId="1637E46E" w14:textId="26E04C3D" w:rsidR="000A3F11" w:rsidRDefault="00750E85" w:rsidP="009156A1">
      <w:r>
        <w:t>Uma maneira de melhorar este</w:t>
      </w:r>
      <w:r w:rsidR="0006396C">
        <w:t>s resultados</w:t>
      </w:r>
      <w:r w:rsidR="007739CC">
        <w:t xml:space="preserve"> em geral teria sido melhorar a leitura de dados para ser algo mais semelhante a implementação sequencial, desta forma teríamos tempos mais aproximados ou até melhores. Como paralelização de I</w:t>
      </w:r>
      <w:r w:rsidR="007739CC">
        <w:rPr>
          <w:lang w:val="en-US"/>
        </w:rPr>
        <w:t>/O n</w:t>
      </w:r>
      <w:proofErr w:type="spellStart"/>
      <w:r w:rsidR="001C78BE">
        <w:t>ão</w:t>
      </w:r>
      <w:proofErr w:type="spellEnd"/>
      <w:r w:rsidR="001C78BE">
        <w:t xml:space="preserve"> </w:t>
      </w:r>
      <w:r w:rsidR="007739CC">
        <w:t>estava no quadro de estudo deste trabalho, fo</w:t>
      </w:r>
      <w:r w:rsidR="008839D9">
        <w:t>i decidido que não seria feita</w:t>
      </w:r>
      <w:r w:rsidR="001C78BE">
        <w:t xml:space="preserve">. Adicionalmente, </w:t>
      </w:r>
      <w:r w:rsidR="008839D9">
        <w:t xml:space="preserve">na </w:t>
      </w:r>
      <w:r w:rsidR="001C78BE">
        <w:t>máquina</w:t>
      </w:r>
      <w:r w:rsidR="008839D9">
        <w:t xml:space="preserve"> principal em que foram testad</w:t>
      </w:r>
      <w:r w:rsidR="001C78BE">
        <w:t xml:space="preserve">as as implementações, </w:t>
      </w:r>
      <w:r w:rsidR="008839D9">
        <w:t>apenas existe um disco</w:t>
      </w:r>
      <w:r w:rsidR="001C78BE">
        <w:t xml:space="preserve"> e</w:t>
      </w:r>
      <w:r w:rsidR="00E83326">
        <w:t xml:space="preserve"> </w:t>
      </w:r>
      <w:r w:rsidR="00B2573F">
        <w:t xml:space="preserve">a leitura múltipla do mesmo ficheiro em </w:t>
      </w:r>
      <w:r w:rsidR="001C78BE">
        <w:t>várias</w:t>
      </w:r>
      <w:r w:rsidR="00B2573F">
        <w:t xml:space="preserve"> </w:t>
      </w:r>
      <w:proofErr w:type="spellStart"/>
      <w:r w:rsidR="00B2573F">
        <w:t>threads</w:t>
      </w:r>
      <w:proofErr w:type="spellEnd"/>
      <w:r w:rsidR="00B2573F">
        <w:t xml:space="preserve"> resultaria em performance semelhante </w:t>
      </w:r>
      <w:r w:rsidR="001C78BE">
        <w:t xml:space="preserve">á sequencial pois o disco (e dependendo do File </w:t>
      </w:r>
      <w:proofErr w:type="spellStart"/>
      <w:r w:rsidR="001C78BE">
        <w:t>System</w:t>
      </w:r>
      <w:proofErr w:type="spellEnd"/>
      <w:r w:rsidR="001C78BE">
        <w:t xml:space="preserve">) não teria necessariamente a capacidade de ler </w:t>
      </w:r>
      <w:r w:rsidR="001156F3">
        <w:t>várias</w:t>
      </w:r>
      <w:r w:rsidR="001C78BE">
        <w:t xml:space="preserve"> partes do ficheiro em simultâneo.</w:t>
      </w:r>
    </w:p>
    <w:p w14:paraId="5F377A2E" w14:textId="46887B74" w:rsidR="004F70E3" w:rsidRDefault="004F70E3" w:rsidP="009156A1">
      <w:r>
        <w:t xml:space="preserve">Outra maneira seria ter usado o mesmo </w:t>
      </w:r>
      <w:r w:rsidR="003A6253">
        <w:t>número</w:t>
      </w:r>
      <w:r>
        <w:t xml:space="preserve"> de </w:t>
      </w:r>
      <w:proofErr w:type="spellStart"/>
      <w:r>
        <w:t>threads</w:t>
      </w:r>
      <w:proofErr w:type="spellEnd"/>
      <w:r>
        <w:t xml:space="preserve"> em </w:t>
      </w:r>
      <w:proofErr w:type="spellStart"/>
      <w:r>
        <w:t>OpenMP</w:t>
      </w:r>
      <w:proofErr w:type="spellEnd"/>
      <w:r>
        <w:t xml:space="preserve"> que na versão </w:t>
      </w:r>
      <w:proofErr w:type="spellStart"/>
      <w:r>
        <w:t>threaded</w:t>
      </w:r>
      <w:proofErr w:type="spellEnd"/>
      <w:r>
        <w:t xml:space="preserve"> e o equivalente para MPI e </w:t>
      </w:r>
      <w:r w:rsidR="00A00783">
        <w:t>Híbrido</w:t>
      </w:r>
      <w:r>
        <w:t>.</w:t>
      </w:r>
    </w:p>
    <w:p w14:paraId="1610B370" w14:textId="15B8E719" w:rsidR="00EE73BC" w:rsidRDefault="00EE73BC" w:rsidP="009156A1">
      <w:r>
        <w:t xml:space="preserve">Nas implantações MPI e Híbridas, os tempos são bastante piores que nas outras implementações devido ao tempo de comunicação entre a primeira </w:t>
      </w:r>
      <w:r w:rsidR="00F32F0B">
        <w:t>máquina</w:t>
      </w:r>
      <w:r>
        <w:t xml:space="preserve"> e a </w:t>
      </w:r>
      <w:r w:rsidR="005640A8">
        <w:t>máquina</w:t>
      </w:r>
      <w:r>
        <w:t xml:space="preserve"> remota, se estes testes </w:t>
      </w:r>
      <w:r w:rsidR="00F32F0B">
        <w:t xml:space="preserve">tivessem sido executados em </w:t>
      </w:r>
      <w:r w:rsidR="005640A8">
        <w:t>máquinas</w:t>
      </w:r>
      <w:r w:rsidR="00F32F0B">
        <w:t xml:space="preserve"> locais (</w:t>
      </w:r>
      <w:proofErr w:type="gramStart"/>
      <w:r w:rsidR="00F32F0B">
        <w:t>separadas</w:t>
      </w:r>
      <w:proofErr w:type="gramEnd"/>
      <w:r w:rsidR="00F32F0B">
        <w:t xml:space="preserve"> mas na mesma rede) seria de esperar muito melhores tempos e praticamente em linha com as outras implementações.</w:t>
      </w:r>
    </w:p>
    <w:p w14:paraId="2AAA53DB" w14:textId="77777777" w:rsidR="00A26E4E" w:rsidRDefault="00A26E4E" w:rsidP="009156A1"/>
    <w:p w14:paraId="6AAAB7AC" w14:textId="77777777" w:rsidR="00A26E4E" w:rsidRPr="007739CC" w:rsidRDefault="00A26E4E" w:rsidP="009156A1"/>
    <w:p w14:paraId="670C0D25" w14:textId="7CAF5289" w:rsidR="009156A1" w:rsidRDefault="009156A1">
      <w:r>
        <w:br w:type="page"/>
      </w:r>
    </w:p>
    <w:p w14:paraId="6CFE46A8" w14:textId="77777777" w:rsidR="006B1872" w:rsidRDefault="006B1872" w:rsidP="006B1872"/>
    <w:bookmarkStart w:id="67" w:name="_Toc696717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730675"/>
        <w:docPartObj>
          <w:docPartGallery w:val="Bibliographies"/>
          <w:docPartUnique/>
        </w:docPartObj>
      </w:sdtPr>
      <w:sdtEndPr/>
      <w:sdtContent>
        <w:p w14:paraId="1EC8628A" w14:textId="5F63FBD7" w:rsidR="007D07FE" w:rsidRDefault="00F908F7">
          <w:pPr>
            <w:pStyle w:val="Heading1"/>
          </w:pPr>
          <w:r>
            <w:t xml:space="preserve">8 </w:t>
          </w:r>
          <w:r w:rsidR="007D07FE">
            <w:t>Bibliografia</w:t>
          </w:r>
          <w:r w:rsidR="000A3F11">
            <w:t xml:space="preserve"> e Documentação</w:t>
          </w:r>
          <w:bookmarkEnd w:id="67"/>
        </w:p>
        <w:sdt>
          <w:sdtPr>
            <w:id w:val="111145805"/>
            <w:bibliography/>
          </w:sdtPr>
          <w:sdtEndPr/>
          <w:sdtContent>
            <w:p w14:paraId="562D734A" w14:textId="77777777" w:rsidR="005640A8" w:rsidRDefault="007D07FE" w:rsidP="005640A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640A8">
                <w:rPr>
                  <w:i/>
                  <w:iCs/>
                  <w:noProof/>
                </w:rPr>
                <w:t>Aula 2 Avaliação desempenho.</w:t>
              </w:r>
              <w:r w:rsidR="005640A8">
                <w:rPr>
                  <w:noProof/>
                </w:rPr>
                <w:t xml:space="preserve"> (14 de 04 de 2020). Obtido de https://tutoria.ualg.pt/2020/pluginfile.php/195300/mod_resource/content/0/2.Avalia%C3%A7%C3%A3o_desempenho.pdf</w:t>
              </w:r>
            </w:p>
            <w:p w14:paraId="28ACB9D2" w14:textId="77777777" w:rsidR="005640A8" w:rsidRDefault="005640A8" w:rsidP="005640A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Magic Square History in China</w:t>
              </w:r>
              <w:r>
                <w:rPr>
                  <w:noProof/>
                  <w:lang w:val="en-US"/>
                </w:rPr>
                <w:t>. (2021, 03 1). Retrieved 03 2021, from Wikepedia: https://en.wikipedia.org/wiki/Magic_square#China</w:t>
              </w:r>
            </w:p>
            <w:p w14:paraId="05618243" w14:textId="77777777" w:rsidR="005640A8" w:rsidRDefault="005640A8" w:rsidP="005640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Message Passing Interface.</w:t>
              </w:r>
              <w:r>
                <w:rPr>
                  <w:noProof/>
                </w:rPr>
                <w:t xml:space="preserve"> (14 de 04 de 2020). Obtido de Wikipedia: https://en.wikipedia.org/wiki/Message_Passing_Interface</w:t>
              </w:r>
            </w:p>
            <w:p w14:paraId="08CEF712" w14:textId="77777777" w:rsidR="005640A8" w:rsidRDefault="005640A8" w:rsidP="005640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OpenMP.</w:t>
              </w:r>
              <w:r>
                <w:rPr>
                  <w:noProof/>
                </w:rPr>
                <w:t xml:space="preserve"> (14 de 04 de 2020). Obtido de Wikipedia: https://en.wikipedia.org/wiki/OpenMP</w:t>
              </w:r>
            </w:p>
            <w:p w14:paraId="06E91FE5" w14:textId="77777777" w:rsidR="005640A8" w:rsidRDefault="005640A8" w:rsidP="005640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POSIX Threads.</w:t>
              </w:r>
              <w:r>
                <w:rPr>
                  <w:noProof/>
                </w:rPr>
                <w:t xml:space="preserve"> (14 de 04 de 2020). Obtido de Wikepedia: https://en.wikipedia.org/wiki/POSIX_Threads</w:t>
              </w:r>
            </w:p>
            <w:p w14:paraId="38794A11" w14:textId="77777777" w:rsidR="005640A8" w:rsidRDefault="005640A8" w:rsidP="005640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Tutoria Ualg - SPD Lab1.</w:t>
              </w:r>
              <w:r>
                <w:rPr>
                  <w:noProof/>
                </w:rPr>
                <w:t xml:space="preserve"> (02 de 03 de 2021). Obtido de Tutoria Ualg: https://tutoria.ualg.pt/2020/mod/resource/view.php?id=96369</w:t>
              </w:r>
            </w:p>
            <w:p w14:paraId="77049852" w14:textId="77777777" w:rsidR="005640A8" w:rsidRDefault="007D07FE" w:rsidP="005640A8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  <w:r w:rsidR="005640A8">
                <w:t xml:space="preserve"> </w:t>
              </w:r>
              <w:r w:rsidR="005640A8">
                <w:rPr>
                  <w:b/>
                  <w:bCs/>
                </w:rPr>
                <w:t>Documentação</w:t>
              </w:r>
            </w:p>
            <w:p w14:paraId="065476AE" w14:textId="77777777" w:rsidR="005640A8" w:rsidRDefault="005640A8" w:rsidP="005640A8">
              <w:r>
                <w:t xml:space="preserve">Open MPI -Open </w:t>
              </w:r>
              <w:proofErr w:type="spellStart"/>
              <w:r>
                <w:t>Source</w:t>
              </w:r>
              <w:proofErr w:type="spellEnd"/>
              <w:r>
                <w:t xml:space="preserve"> </w:t>
              </w:r>
              <w:proofErr w:type="spellStart"/>
              <w:r>
                <w:t>High</w:t>
              </w:r>
              <w:proofErr w:type="spellEnd"/>
              <w:r>
                <w:t xml:space="preserve"> Performance </w:t>
              </w:r>
              <w:proofErr w:type="spellStart"/>
              <w:r>
                <w:t>Computing</w:t>
              </w:r>
              <w:proofErr w:type="spellEnd"/>
              <w:r>
                <w:t>:</w:t>
              </w:r>
              <w:r>
                <w:br/>
              </w:r>
              <w:r>
                <w:tab/>
              </w:r>
              <w:r w:rsidRPr="00996A24">
                <w:t>https://www.open-mpi.org/</w:t>
              </w:r>
            </w:p>
            <w:p w14:paraId="4A1175EB" w14:textId="7159B279" w:rsidR="005640A8" w:rsidRDefault="005640A8" w:rsidP="005640A8">
              <w:proofErr w:type="spellStart"/>
              <w:r>
                <w:t>OpenMP</w:t>
              </w:r>
              <w:proofErr w:type="spellEnd"/>
              <w:r>
                <w:t>: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 w:rsidRPr="00696CDC">
                <w:t>https://www.openmp.org/</w:t>
              </w:r>
            </w:p>
            <w:p w14:paraId="087907D3" w14:textId="422BD8BD" w:rsidR="007D07FE" w:rsidRDefault="009679F7" w:rsidP="007D07FE"/>
          </w:sdtContent>
        </w:sdt>
      </w:sdtContent>
    </w:sdt>
    <w:p w14:paraId="3079B7CC" w14:textId="488CE9DF" w:rsidR="003A7F71" w:rsidRDefault="003A7F71" w:rsidP="003A7F71"/>
    <w:p w14:paraId="0B30FDEA" w14:textId="3DE395F5" w:rsidR="003A7F71" w:rsidRDefault="003A7F71" w:rsidP="003A7F71"/>
    <w:p w14:paraId="32B2F001" w14:textId="4EB264E3" w:rsidR="003A7F71" w:rsidRDefault="003A7F71" w:rsidP="003A7F71"/>
    <w:p w14:paraId="60F4E4E7" w14:textId="2DFE6A67" w:rsidR="006B1872" w:rsidRDefault="006B1872" w:rsidP="003A7F71">
      <w:pPr>
        <w:pStyle w:val="Heading1"/>
      </w:pPr>
    </w:p>
    <w:p w14:paraId="35266952" w14:textId="77777777" w:rsidR="006B1872" w:rsidRPr="006B1872" w:rsidRDefault="006B1872" w:rsidP="006B1872"/>
    <w:sectPr w:rsidR="006B1872" w:rsidRPr="006B1872" w:rsidSect="00936279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7EE8" w14:textId="77777777" w:rsidR="009679F7" w:rsidRDefault="009679F7" w:rsidP="00737465">
      <w:pPr>
        <w:spacing w:after="0" w:line="240" w:lineRule="auto"/>
      </w:pPr>
      <w:r>
        <w:separator/>
      </w:r>
    </w:p>
  </w:endnote>
  <w:endnote w:type="continuationSeparator" w:id="0">
    <w:p w14:paraId="31D78FBD" w14:textId="77777777" w:rsidR="009679F7" w:rsidRDefault="009679F7" w:rsidP="00737465">
      <w:pPr>
        <w:spacing w:after="0" w:line="240" w:lineRule="auto"/>
      </w:pPr>
      <w:r>
        <w:continuationSeparator/>
      </w:r>
    </w:p>
  </w:endnote>
  <w:endnote w:type="continuationNotice" w:id="1">
    <w:p w14:paraId="0BEB06A1" w14:textId="77777777" w:rsidR="009679F7" w:rsidRDefault="009679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33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73DA4" w14:textId="4888DE59" w:rsidR="006B1872" w:rsidRDefault="006B18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C17C5E" w14:textId="633E2868" w:rsidR="00737465" w:rsidRDefault="00737465" w:rsidP="006B1872">
    <w:pPr>
      <w:pStyle w:val="Footer"/>
      <w:tabs>
        <w:tab w:val="clear" w:pos="4252"/>
        <w:tab w:val="clear" w:pos="8504"/>
        <w:tab w:val="left" w:pos="2755"/>
      </w:tabs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4BF2" w14:textId="77777777" w:rsidR="009679F7" w:rsidRDefault="009679F7" w:rsidP="00737465">
      <w:pPr>
        <w:spacing w:after="0" w:line="240" w:lineRule="auto"/>
      </w:pPr>
      <w:r>
        <w:separator/>
      </w:r>
    </w:p>
  </w:footnote>
  <w:footnote w:type="continuationSeparator" w:id="0">
    <w:p w14:paraId="79EFDF2D" w14:textId="77777777" w:rsidR="009679F7" w:rsidRDefault="009679F7" w:rsidP="00737465">
      <w:pPr>
        <w:spacing w:after="0" w:line="240" w:lineRule="auto"/>
      </w:pPr>
      <w:r>
        <w:continuationSeparator/>
      </w:r>
    </w:p>
  </w:footnote>
  <w:footnote w:type="continuationNotice" w:id="1">
    <w:p w14:paraId="16838413" w14:textId="77777777" w:rsidR="009679F7" w:rsidRDefault="009679F7">
      <w:pPr>
        <w:spacing w:after="0" w:line="240" w:lineRule="auto"/>
      </w:pPr>
    </w:p>
  </w:footnote>
  <w:footnote w:id="2">
    <w:p w14:paraId="6401C283" w14:textId="5B834E97" w:rsidR="006A653F" w:rsidRDefault="006A653F">
      <w:pPr>
        <w:pStyle w:val="FootnoteText"/>
      </w:pPr>
      <w:r>
        <w:rPr>
          <w:rStyle w:val="FootnoteReference"/>
        </w:rPr>
        <w:footnoteRef/>
      </w:r>
      <w:r>
        <w:t xml:space="preserve"> Ver: </w:t>
      </w:r>
      <w:hyperlink r:id="rId1" w:history="1">
        <w:r w:rsidRPr="006A653F">
          <w:rPr>
            <w:rStyle w:val="Hyperlink"/>
          </w:rPr>
          <w:t>Optimize Options (Using the GNU Compiler Collection (GCC))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386D" w14:textId="0A980DF5" w:rsidR="00737465" w:rsidRDefault="00737465">
    <w:pPr>
      <w:pStyle w:val="Head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E70858" wp14:editId="1F607BCA">
          <wp:simplePos x="0" y="0"/>
          <wp:positionH relativeFrom="page">
            <wp:align>left</wp:align>
          </wp:positionH>
          <wp:positionV relativeFrom="paragraph">
            <wp:posOffset>-449906</wp:posOffset>
          </wp:positionV>
          <wp:extent cx="1849755" cy="897890"/>
          <wp:effectExtent l="0" t="0" r="0" b="0"/>
          <wp:wrapTight wrapText="bothSides">
            <wp:wrapPolygon edited="0">
              <wp:start x="3559" y="4124"/>
              <wp:lineTo x="2225" y="6874"/>
              <wp:lineTo x="2002" y="9165"/>
              <wp:lineTo x="2669" y="12373"/>
              <wp:lineTo x="6674" y="17414"/>
              <wp:lineTo x="6896" y="18331"/>
              <wp:lineTo x="19576" y="18331"/>
              <wp:lineTo x="20021" y="14665"/>
              <wp:lineTo x="18686" y="13290"/>
              <wp:lineTo x="18019" y="7791"/>
              <wp:lineTo x="5561" y="4124"/>
              <wp:lineTo x="3559" y="4124"/>
            </wp:wrapPolygon>
          </wp:wrapTight>
          <wp:docPr id="34" name="Picture 3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596" cy="915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Sistemas Paralelos e Distribuídos – Quadrado Magico</w:t>
    </w:r>
    <w:r>
      <w:rPr>
        <w:rFonts w:ascii="Arial" w:hAnsi="Arial" w:cs="Arial"/>
        <w:sz w:val="20"/>
        <w:szCs w:val="20"/>
      </w:rPr>
      <w:ptab w:relativeTo="margin" w:alignment="center" w:leader="none"/>
    </w:r>
    <w:r>
      <w:rPr>
        <w:rFonts w:ascii="Arial" w:hAnsi="Arial" w:cs="Arial"/>
        <w:sz w:val="20"/>
        <w:szCs w:val="20"/>
      </w:rPr>
      <w:ptab w:relativeTo="margin" w:alignment="center" w:leader="underscore"/>
    </w:r>
    <w:r>
      <w:rPr>
        <w:rFonts w:ascii="Arial" w:hAnsi="Arial" w:cs="Arial"/>
        <w:sz w:val="20"/>
        <w:szCs w:val="20"/>
      </w:rPr>
      <w:ptab w:relativeTo="margin" w:alignment="center" w:leader="hyphen"/>
    </w:r>
  </w:p>
  <w:p w14:paraId="5A548E99" w14:textId="1B0192F4" w:rsidR="00737465" w:rsidRDefault="0073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043"/>
    <w:multiLevelType w:val="hybridMultilevel"/>
    <w:tmpl w:val="506CB47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AD25C67"/>
    <w:multiLevelType w:val="multilevel"/>
    <w:tmpl w:val="6D46B1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FA506B"/>
    <w:multiLevelType w:val="hybridMultilevel"/>
    <w:tmpl w:val="DEC00A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210C"/>
    <w:multiLevelType w:val="hybridMultilevel"/>
    <w:tmpl w:val="FA8A2CD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BB64BA1"/>
    <w:multiLevelType w:val="hybridMultilevel"/>
    <w:tmpl w:val="2FE4BA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1B92"/>
    <w:multiLevelType w:val="hybridMultilevel"/>
    <w:tmpl w:val="7B3E9708"/>
    <w:lvl w:ilvl="0" w:tplc="3D8A54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E3697"/>
    <w:multiLevelType w:val="multilevel"/>
    <w:tmpl w:val="D9A8C5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14B542F"/>
    <w:multiLevelType w:val="hybridMultilevel"/>
    <w:tmpl w:val="873A5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A669A"/>
    <w:multiLevelType w:val="hybridMultilevel"/>
    <w:tmpl w:val="DD36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93750"/>
    <w:multiLevelType w:val="multilevel"/>
    <w:tmpl w:val="69EA8F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8B1497D"/>
    <w:multiLevelType w:val="hybridMultilevel"/>
    <w:tmpl w:val="F5323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54803"/>
    <w:multiLevelType w:val="multilevel"/>
    <w:tmpl w:val="C4FA26A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8315C58"/>
    <w:multiLevelType w:val="hybridMultilevel"/>
    <w:tmpl w:val="DC869BE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33E6539"/>
    <w:multiLevelType w:val="hybridMultilevel"/>
    <w:tmpl w:val="F2DC981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6C82A3F"/>
    <w:multiLevelType w:val="multilevel"/>
    <w:tmpl w:val="D8AA6F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12"/>
  </w:num>
  <w:num w:numId="6">
    <w:abstractNumId w:val="0"/>
  </w:num>
  <w:num w:numId="7">
    <w:abstractNumId w:val="13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  <w:num w:numId="13">
    <w:abstractNumId w:val="2"/>
  </w:num>
  <w:num w:numId="14">
    <w:abstractNumId w:val="4"/>
  </w:num>
  <w:num w:numId="1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 COSTA">
    <w15:presenceInfo w15:providerId="AD" w15:userId="S::a61172@ualg.pt::14d9132a-634a-4bf3-854b-28fcadb1ef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3C"/>
    <w:rsid w:val="0000028C"/>
    <w:rsid w:val="00001DA4"/>
    <w:rsid w:val="0000289E"/>
    <w:rsid w:val="0000386D"/>
    <w:rsid w:val="00003EC8"/>
    <w:rsid w:val="00010304"/>
    <w:rsid w:val="00014E8D"/>
    <w:rsid w:val="00027655"/>
    <w:rsid w:val="00030D0B"/>
    <w:rsid w:val="000319F1"/>
    <w:rsid w:val="000455B1"/>
    <w:rsid w:val="0005047F"/>
    <w:rsid w:val="00051FCF"/>
    <w:rsid w:val="00055AAC"/>
    <w:rsid w:val="0006396C"/>
    <w:rsid w:val="00074FDF"/>
    <w:rsid w:val="000839A8"/>
    <w:rsid w:val="00083E30"/>
    <w:rsid w:val="00083EE4"/>
    <w:rsid w:val="0008497F"/>
    <w:rsid w:val="00085297"/>
    <w:rsid w:val="00086D74"/>
    <w:rsid w:val="000878E3"/>
    <w:rsid w:val="00090036"/>
    <w:rsid w:val="00097404"/>
    <w:rsid w:val="00097CA1"/>
    <w:rsid w:val="000A1D63"/>
    <w:rsid w:val="000A2763"/>
    <w:rsid w:val="000A3F11"/>
    <w:rsid w:val="000A56B4"/>
    <w:rsid w:val="000A7816"/>
    <w:rsid w:val="000B113F"/>
    <w:rsid w:val="000B25C1"/>
    <w:rsid w:val="000C01AB"/>
    <w:rsid w:val="000C05C9"/>
    <w:rsid w:val="000C1218"/>
    <w:rsid w:val="000C15E4"/>
    <w:rsid w:val="000D1B15"/>
    <w:rsid w:val="000D3254"/>
    <w:rsid w:val="000D7380"/>
    <w:rsid w:val="000D7D46"/>
    <w:rsid w:val="000E6533"/>
    <w:rsid w:val="000F1E30"/>
    <w:rsid w:val="000F392F"/>
    <w:rsid w:val="00106F6E"/>
    <w:rsid w:val="00113B45"/>
    <w:rsid w:val="001156F3"/>
    <w:rsid w:val="00115D39"/>
    <w:rsid w:val="001211B4"/>
    <w:rsid w:val="00124AC9"/>
    <w:rsid w:val="00133C82"/>
    <w:rsid w:val="001417E7"/>
    <w:rsid w:val="00145098"/>
    <w:rsid w:val="0015009F"/>
    <w:rsid w:val="001500ED"/>
    <w:rsid w:val="001534B6"/>
    <w:rsid w:val="00155378"/>
    <w:rsid w:val="0016203A"/>
    <w:rsid w:val="00162C9D"/>
    <w:rsid w:val="00164102"/>
    <w:rsid w:val="0016422A"/>
    <w:rsid w:val="001670E4"/>
    <w:rsid w:val="00176EA7"/>
    <w:rsid w:val="00181DB3"/>
    <w:rsid w:val="001901CD"/>
    <w:rsid w:val="00190C79"/>
    <w:rsid w:val="001A0173"/>
    <w:rsid w:val="001A2F12"/>
    <w:rsid w:val="001B03DB"/>
    <w:rsid w:val="001B1688"/>
    <w:rsid w:val="001B2F2A"/>
    <w:rsid w:val="001B5AEC"/>
    <w:rsid w:val="001C38CD"/>
    <w:rsid w:val="001C5FC5"/>
    <w:rsid w:val="001C78BE"/>
    <w:rsid w:val="001D06B6"/>
    <w:rsid w:val="001D0A59"/>
    <w:rsid w:val="001D3EC3"/>
    <w:rsid w:val="001D5BD0"/>
    <w:rsid w:val="001F0876"/>
    <w:rsid w:val="00200E92"/>
    <w:rsid w:val="00201200"/>
    <w:rsid w:val="002063DD"/>
    <w:rsid w:val="0021156D"/>
    <w:rsid w:val="00213E25"/>
    <w:rsid w:val="00214197"/>
    <w:rsid w:val="00214D50"/>
    <w:rsid w:val="00222A78"/>
    <w:rsid w:val="0022436B"/>
    <w:rsid w:val="00225656"/>
    <w:rsid w:val="0022596A"/>
    <w:rsid w:val="00230D0A"/>
    <w:rsid w:val="00231D78"/>
    <w:rsid w:val="002373F3"/>
    <w:rsid w:val="00240998"/>
    <w:rsid w:val="00240DA8"/>
    <w:rsid w:val="00244072"/>
    <w:rsid w:val="0025049D"/>
    <w:rsid w:val="0025127E"/>
    <w:rsid w:val="002514FC"/>
    <w:rsid w:val="002616C0"/>
    <w:rsid w:val="00264FFA"/>
    <w:rsid w:val="00272123"/>
    <w:rsid w:val="00273630"/>
    <w:rsid w:val="00284A78"/>
    <w:rsid w:val="00292638"/>
    <w:rsid w:val="0029472A"/>
    <w:rsid w:val="002A19CF"/>
    <w:rsid w:val="002A79B9"/>
    <w:rsid w:val="002B1416"/>
    <w:rsid w:val="002C1267"/>
    <w:rsid w:val="002C2EA4"/>
    <w:rsid w:val="002C3415"/>
    <w:rsid w:val="002C7302"/>
    <w:rsid w:val="002D1332"/>
    <w:rsid w:val="002D1AA9"/>
    <w:rsid w:val="002D4AD6"/>
    <w:rsid w:val="002D7DB2"/>
    <w:rsid w:val="002E6C4A"/>
    <w:rsid w:val="002F058E"/>
    <w:rsid w:val="002F535E"/>
    <w:rsid w:val="00300D59"/>
    <w:rsid w:val="00305AC8"/>
    <w:rsid w:val="00306BC8"/>
    <w:rsid w:val="003101FD"/>
    <w:rsid w:val="00313838"/>
    <w:rsid w:val="00317EDF"/>
    <w:rsid w:val="00322158"/>
    <w:rsid w:val="003226B0"/>
    <w:rsid w:val="003308BC"/>
    <w:rsid w:val="00336016"/>
    <w:rsid w:val="003400E3"/>
    <w:rsid w:val="00345C54"/>
    <w:rsid w:val="00346F88"/>
    <w:rsid w:val="003533DC"/>
    <w:rsid w:val="003537CC"/>
    <w:rsid w:val="003547F8"/>
    <w:rsid w:val="00354BA8"/>
    <w:rsid w:val="00361B6B"/>
    <w:rsid w:val="003668A1"/>
    <w:rsid w:val="00376079"/>
    <w:rsid w:val="00376D17"/>
    <w:rsid w:val="00377D57"/>
    <w:rsid w:val="00382D2F"/>
    <w:rsid w:val="003911EA"/>
    <w:rsid w:val="00392D8A"/>
    <w:rsid w:val="00396A8E"/>
    <w:rsid w:val="003A01FB"/>
    <w:rsid w:val="003A129A"/>
    <w:rsid w:val="003A4406"/>
    <w:rsid w:val="003A6253"/>
    <w:rsid w:val="003A7F71"/>
    <w:rsid w:val="003B02EA"/>
    <w:rsid w:val="003B4F4E"/>
    <w:rsid w:val="003C3649"/>
    <w:rsid w:val="003C4021"/>
    <w:rsid w:val="003C413D"/>
    <w:rsid w:val="003C604A"/>
    <w:rsid w:val="003E08EA"/>
    <w:rsid w:val="003E0FC4"/>
    <w:rsid w:val="003E4C57"/>
    <w:rsid w:val="003E526B"/>
    <w:rsid w:val="003E56A3"/>
    <w:rsid w:val="003F085B"/>
    <w:rsid w:val="003F0F7B"/>
    <w:rsid w:val="003F4F23"/>
    <w:rsid w:val="003F5E71"/>
    <w:rsid w:val="0040147B"/>
    <w:rsid w:val="004014B3"/>
    <w:rsid w:val="0040181C"/>
    <w:rsid w:val="00411938"/>
    <w:rsid w:val="00411CBB"/>
    <w:rsid w:val="00413A55"/>
    <w:rsid w:val="00413E87"/>
    <w:rsid w:val="00414AE5"/>
    <w:rsid w:val="004169CE"/>
    <w:rsid w:val="00417E11"/>
    <w:rsid w:val="004201D2"/>
    <w:rsid w:val="00422BDF"/>
    <w:rsid w:val="0042370A"/>
    <w:rsid w:val="00425B37"/>
    <w:rsid w:val="00430E4B"/>
    <w:rsid w:val="00432D97"/>
    <w:rsid w:val="00432E8D"/>
    <w:rsid w:val="004335E4"/>
    <w:rsid w:val="00451625"/>
    <w:rsid w:val="00455FD8"/>
    <w:rsid w:val="00461211"/>
    <w:rsid w:val="00461A5D"/>
    <w:rsid w:val="00465818"/>
    <w:rsid w:val="00476073"/>
    <w:rsid w:val="004766C5"/>
    <w:rsid w:val="00481CA1"/>
    <w:rsid w:val="00482090"/>
    <w:rsid w:val="0048352B"/>
    <w:rsid w:val="00497023"/>
    <w:rsid w:val="00497F73"/>
    <w:rsid w:val="004A0732"/>
    <w:rsid w:val="004A0DD6"/>
    <w:rsid w:val="004A3B10"/>
    <w:rsid w:val="004A3EB8"/>
    <w:rsid w:val="004A5242"/>
    <w:rsid w:val="004A6EA4"/>
    <w:rsid w:val="004B2416"/>
    <w:rsid w:val="004B4007"/>
    <w:rsid w:val="004B652A"/>
    <w:rsid w:val="004B6AFD"/>
    <w:rsid w:val="004C0999"/>
    <w:rsid w:val="004D7369"/>
    <w:rsid w:val="004E0FF3"/>
    <w:rsid w:val="004E2214"/>
    <w:rsid w:val="004E4F9C"/>
    <w:rsid w:val="004E7486"/>
    <w:rsid w:val="004F209D"/>
    <w:rsid w:val="004F324F"/>
    <w:rsid w:val="004F3CF0"/>
    <w:rsid w:val="004F4A51"/>
    <w:rsid w:val="004F5189"/>
    <w:rsid w:val="004F70E3"/>
    <w:rsid w:val="00503F9F"/>
    <w:rsid w:val="005049E5"/>
    <w:rsid w:val="005103D9"/>
    <w:rsid w:val="005126E8"/>
    <w:rsid w:val="005135E3"/>
    <w:rsid w:val="00514241"/>
    <w:rsid w:val="00515202"/>
    <w:rsid w:val="0051561C"/>
    <w:rsid w:val="00530894"/>
    <w:rsid w:val="0054090F"/>
    <w:rsid w:val="00546664"/>
    <w:rsid w:val="00552874"/>
    <w:rsid w:val="005542F0"/>
    <w:rsid w:val="00555339"/>
    <w:rsid w:val="00557417"/>
    <w:rsid w:val="00557E59"/>
    <w:rsid w:val="005640A8"/>
    <w:rsid w:val="00565005"/>
    <w:rsid w:val="00570CBD"/>
    <w:rsid w:val="00572207"/>
    <w:rsid w:val="00577B3B"/>
    <w:rsid w:val="005807F3"/>
    <w:rsid w:val="00582809"/>
    <w:rsid w:val="00583825"/>
    <w:rsid w:val="005843FC"/>
    <w:rsid w:val="005929D8"/>
    <w:rsid w:val="005930DA"/>
    <w:rsid w:val="00593BE6"/>
    <w:rsid w:val="005951E0"/>
    <w:rsid w:val="00596113"/>
    <w:rsid w:val="00596459"/>
    <w:rsid w:val="005A5D40"/>
    <w:rsid w:val="005B1026"/>
    <w:rsid w:val="005B1A64"/>
    <w:rsid w:val="005B2385"/>
    <w:rsid w:val="005B3C11"/>
    <w:rsid w:val="005B7938"/>
    <w:rsid w:val="005C1228"/>
    <w:rsid w:val="005C1590"/>
    <w:rsid w:val="005C1F4D"/>
    <w:rsid w:val="005C35F1"/>
    <w:rsid w:val="005D1829"/>
    <w:rsid w:val="005D4856"/>
    <w:rsid w:val="005D4B89"/>
    <w:rsid w:val="005D6388"/>
    <w:rsid w:val="005D7B57"/>
    <w:rsid w:val="005E0F99"/>
    <w:rsid w:val="005E12BC"/>
    <w:rsid w:val="005E246C"/>
    <w:rsid w:val="005F7F55"/>
    <w:rsid w:val="006027F0"/>
    <w:rsid w:val="00606E4C"/>
    <w:rsid w:val="006071F3"/>
    <w:rsid w:val="0061128B"/>
    <w:rsid w:val="006211B5"/>
    <w:rsid w:val="00622D1D"/>
    <w:rsid w:val="00625F4D"/>
    <w:rsid w:val="0062661F"/>
    <w:rsid w:val="00642E85"/>
    <w:rsid w:val="006467D3"/>
    <w:rsid w:val="006475BB"/>
    <w:rsid w:val="00647794"/>
    <w:rsid w:val="006501E3"/>
    <w:rsid w:val="00653E09"/>
    <w:rsid w:val="0065473D"/>
    <w:rsid w:val="00654DC6"/>
    <w:rsid w:val="00656F50"/>
    <w:rsid w:val="006641AB"/>
    <w:rsid w:val="00664526"/>
    <w:rsid w:val="00665D83"/>
    <w:rsid w:val="006676F4"/>
    <w:rsid w:val="0067136B"/>
    <w:rsid w:val="0068168D"/>
    <w:rsid w:val="006821E5"/>
    <w:rsid w:val="0068464D"/>
    <w:rsid w:val="00696CDC"/>
    <w:rsid w:val="006A15F6"/>
    <w:rsid w:val="006A321D"/>
    <w:rsid w:val="006A653F"/>
    <w:rsid w:val="006B05BD"/>
    <w:rsid w:val="006B1872"/>
    <w:rsid w:val="006B71C8"/>
    <w:rsid w:val="006C7D91"/>
    <w:rsid w:val="006D73BC"/>
    <w:rsid w:val="006E07FC"/>
    <w:rsid w:val="006E175C"/>
    <w:rsid w:val="006E4B78"/>
    <w:rsid w:val="006E5EEE"/>
    <w:rsid w:val="006E6D99"/>
    <w:rsid w:val="006F2B6F"/>
    <w:rsid w:val="006F34C5"/>
    <w:rsid w:val="006F4749"/>
    <w:rsid w:val="006F66A6"/>
    <w:rsid w:val="006F7C0E"/>
    <w:rsid w:val="00703CB2"/>
    <w:rsid w:val="00705C15"/>
    <w:rsid w:val="00713335"/>
    <w:rsid w:val="0071463A"/>
    <w:rsid w:val="00722194"/>
    <w:rsid w:val="00722BA1"/>
    <w:rsid w:val="00727CE0"/>
    <w:rsid w:val="00732A96"/>
    <w:rsid w:val="00734FE4"/>
    <w:rsid w:val="007355CB"/>
    <w:rsid w:val="00735945"/>
    <w:rsid w:val="00737465"/>
    <w:rsid w:val="00740BD0"/>
    <w:rsid w:val="00741BF6"/>
    <w:rsid w:val="00743868"/>
    <w:rsid w:val="00745310"/>
    <w:rsid w:val="00747B09"/>
    <w:rsid w:val="007509BA"/>
    <w:rsid w:val="00750E85"/>
    <w:rsid w:val="00753347"/>
    <w:rsid w:val="0075403E"/>
    <w:rsid w:val="007601A2"/>
    <w:rsid w:val="00761017"/>
    <w:rsid w:val="00764461"/>
    <w:rsid w:val="0076471C"/>
    <w:rsid w:val="00771FC2"/>
    <w:rsid w:val="007739CC"/>
    <w:rsid w:val="00776EC6"/>
    <w:rsid w:val="00777EFF"/>
    <w:rsid w:val="00780902"/>
    <w:rsid w:val="00780F1A"/>
    <w:rsid w:val="00782B00"/>
    <w:rsid w:val="00787128"/>
    <w:rsid w:val="00791014"/>
    <w:rsid w:val="007914D8"/>
    <w:rsid w:val="00791C02"/>
    <w:rsid w:val="007A4CCD"/>
    <w:rsid w:val="007A6A24"/>
    <w:rsid w:val="007B1A79"/>
    <w:rsid w:val="007C15EB"/>
    <w:rsid w:val="007C73AB"/>
    <w:rsid w:val="007D07FE"/>
    <w:rsid w:val="007D12E6"/>
    <w:rsid w:val="007D14FF"/>
    <w:rsid w:val="007D26FE"/>
    <w:rsid w:val="007D5A5E"/>
    <w:rsid w:val="007E7A19"/>
    <w:rsid w:val="007F0A92"/>
    <w:rsid w:val="007F1AE0"/>
    <w:rsid w:val="00801529"/>
    <w:rsid w:val="008113D2"/>
    <w:rsid w:val="00813EA3"/>
    <w:rsid w:val="00821A0E"/>
    <w:rsid w:val="0082500D"/>
    <w:rsid w:val="008250B2"/>
    <w:rsid w:val="00834C09"/>
    <w:rsid w:val="00834C5B"/>
    <w:rsid w:val="008458E5"/>
    <w:rsid w:val="00845E03"/>
    <w:rsid w:val="00850B4F"/>
    <w:rsid w:val="00850C5B"/>
    <w:rsid w:val="0085288B"/>
    <w:rsid w:val="00863A44"/>
    <w:rsid w:val="00864703"/>
    <w:rsid w:val="00867A4D"/>
    <w:rsid w:val="00875A8E"/>
    <w:rsid w:val="00876D12"/>
    <w:rsid w:val="00876DAC"/>
    <w:rsid w:val="008839D9"/>
    <w:rsid w:val="008841E1"/>
    <w:rsid w:val="00890962"/>
    <w:rsid w:val="00893951"/>
    <w:rsid w:val="00893F93"/>
    <w:rsid w:val="00894A4F"/>
    <w:rsid w:val="00894AF5"/>
    <w:rsid w:val="008970E6"/>
    <w:rsid w:val="00897B45"/>
    <w:rsid w:val="008C2BD8"/>
    <w:rsid w:val="008C31D3"/>
    <w:rsid w:val="008C76FB"/>
    <w:rsid w:val="008C7E43"/>
    <w:rsid w:val="008D1963"/>
    <w:rsid w:val="008D38B7"/>
    <w:rsid w:val="008D4602"/>
    <w:rsid w:val="008D4940"/>
    <w:rsid w:val="008D5057"/>
    <w:rsid w:val="008E52DC"/>
    <w:rsid w:val="008E669E"/>
    <w:rsid w:val="008F436E"/>
    <w:rsid w:val="008F5206"/>
    <w:rsid w:val="008F5671"/>
    <w:rsid w:val="009010D4"/>
    <w:rsid w:val="0090255D"/>
    <w:rsid w:val="00902772"/>
    <w:rsid w:val="0090427B"/>
    <w:rsid w:val="00905EA6"/>
    <w:rsid w:val="00906806"/>
    <w:rsid w:val="0090703F"/>
    <w:rsid w:val="0090765D"/>
    <w:rsid w:val="009156A1"/>
    <w:rsid w:val="00922729"/>
    <w:rsid w:val="00926177"/>
    <w:rsid w:val="00926AD2"/>
    <w:rsid w:val="0093052F"/>
    <w:rsid w:val="00930BF6"/>
    <w:rsid w:val="00934871"/>
    <w:rsid w:val="00936279"/>
    <w:rsid w:val="0094412E"/>
    <w:rsid w:val="00946540"/>
    <w:rsid w:val="0094690D"/>
    <w:rsid w:val="0095398A"/>
    <w:rsid w:val="00960B4D"/>
    <w:rsid w:val="009637C2"/>
    <w:rsid w:val="00967849"/>
    <w:rsid w:val="009679F7"/>
    <w:rsid w:val="0097263F"/>
    <w:rsid w:val="00993668"/>
    <w:rsid w:val="00995358"/>
    <w:rsid w:val="00996A24"/>
    <w:rsid w:val="00996DB4"/>
    <w:rsid w:val="009A0D46"/>
    <w:rsid w:val="009A154C"/>
    <w:rsid w:val="009A5FFB"/>
    <w:rsid w:val="009A7836"/>
    <w:rsid w:val="009B1512"/>
    <w:rsid w:val="009B3EEC"/>
    <w:rsid w:val="009C6890"/>
    <w:rsid w:val="009D0CD4"/>
    <w:rsid w:val="009D192A"/>
    <w:rsid w:val="009D5842"/>
    <w:rsid w:val="009D59F5"/>
    <w:rsid w:val="009D5D16"/>
    <w:rsid w:val="009E107C"/>
    <w:rsid w:val="009E1D4F"/>
    <w:rsid w:val="009E2589"/>
    <w:rsid w:val="009E4E55"/>
    <w:rsid w:val="009E5A41"/>
    <w:rsid w:val="009F5E0F"/>
    <w:rsid w:val="009F6C4F"/>
    <w:rsid w:val="00A0019E"/>
    <w:rsid w:val="00A00575"/>
    <w:rsid w:val="00A00783"/>
    <w:rsid w:val="00A013CC"/>
    <w:rsid w:val="00A01ECD"/>
    <w:rsid w:val="00A06396"/>
    <w:rsid w:val="00A06BF6"/>
    <w:rsid w:val="00A10A77"/>
    <w:rsid w:val="00A1436B"/>
    <w:rsid w:val="00A162B7"/>
    <w:rsid w:val="00A17BC1"/>
    <w:rsid w:val="00A17D9D"/>
    <w:rsid w:val="00A22494"/>
    <w:rsid w:val="00A26706"/>
    <w:rsid w:val="00A26E4E"/>
    <w:rsid w:val="00A307DB"/>
    <w:rsid w:val="00A31665"/>
    <w:rsid w:val="00A337A5"/>
    <w:rsid w:val="00A4194E"/>
    <w:rsid w:val="00A451CF"/>
    <w:rsid w:val="00A47CD4"/>
    <w:rsid w:val="00A51F28"/>
    <w:rsid w:val="00A57D1F"/>
    <w:rsid w:val="00A76B80"/>
    <w:rsid w:val="00A826DA"/>
    <w:rsid w:val="00A8594D"/>
    <w:rsid w:val="00A8767A"/>
    <w:rsid w:val="00A95AA3"/>
    <w:rsid w:val="00AA19B7"/>
    <w:rsid w:val="00AA2381"/>
    <w:rsid w:val="00AA6C78"/>
    <w:rsid w:val="00AB029E"/>
    <w:rsid w:val="00AB5BDD"/>
    <w:rsid w:val="00AB5D05"/>
    <w:rsid w:val="00AB73E9"/>
    <w:rsid w:val="00AC4B42"/>
    <w:rsid w:val="00AC60EF"/>
    <w:rsid w:val="00AC7A7C"/>
    <w:rsid w:val="00AD21FB"/>
    <w:rsid w:val="00AD5046"/>
    <w:rsid w:val="00AD6145"/>
    <w:rsid w:val="00AD7155"/>
    <w:rsid w:val="00AE09F2"/>
    <w:rsid w:val="00AE1348"/>
    <w:rsid w:val="00AE28BE"/>
    <w:rsid w:val="00AE2B67"/>
    <w:rsid w:val="00AF1903"/>
    <w:rsid w:val="00AF60DE"/>
    <w:rsid w:val="00B040C7"/>
    <w:rsid w:val="00B15299"/>
    <w:rsid w:val="00B1765A"/>
    <w:rsid w:val="00B226E8"/>
    <w:rsid w:val="00B2573F"/>
    <w:rsid w:val="00B3125B"/>
    <w:rsid w:val="00B32447"/>
    <w:rsid w:val="00B36E92"/>
    <w:rsid w:val="00B373FF"/>
    <w:rsid w:val="00B37E92"/>
    <w:rsid w:val="00B41268"/>
    <w:rsid w:val="00B4322A"/>
    <w:rsid w:val="00B43434"/>
    <w:rsid w:val="00B441C5"/>
    <w:rsid w:val="00B5070F"/>
    <w:rsid w:val="00B526CF"/>
    <w:rsid w:val="00B55A72"/>
    <w:rsid w:val="00B563DB"/>
    <w:rsid w:val="00B61168"/>
    <w:rsid w:val="00B62826"/>
    <w:rsid w:val="00B6390B"/>
    <w:rsid w:val="00B649A1"/>
    <w:rsid w:val="00B670D7"/>
    <w:rsid w:val="00B67A54"/>
    <w:rsid w:val="00B701DB"/>
    <w:rsid w:val="00B75007"/>
    <w:rsid w:val="00B77352"/>
    <w:rsid w:val="00B775E6"/>
    <w:rsid w:val="00B81B4E"/>
    <w:rsid w:val="00B83424"/>
    <w:rsid w:val="00B846AD"/>
    <w:rsid w:val="00B86073"/>
    <w:rsid w:val="00B87133"/>
    <w:rsid w:val="00B907CE"/>
    <w:rsid w:val="00B965B8"/>
    <w:rsid w:val="00BA47FF"/>
    <w:rsid w:val="00BA488C"/>
    <w:rsid w:val="00BA4AEF"/>
    <w:rsid w:val="00BA5D8C"/>
    <w:rsid w:val="00BA7863"/>
    <w:rsid w:val="00BB0536"/>
    <w:rsid w:val="00BB3D1E"/>
    <w:rsid w:val="00BC25A3"/>
    <w:rsid w:val="00BC5166"/>
    <w:rsid w:val="00BC596E"/>
    <w:rsid w:val="00BC6146"/>
    <w:rsid w:val="00BD0206"/>
    <w:rsid w:val="00BD0449"/>
    <w:rsid w:val="00BD2D9F"/>
    <w:rsid w:val="00BE2E83"/>
    <w:rsid w:val="00BE7D6A"/>
    <w:rsid w:val="00BF044E"/>
    <w:rsid w:val="00BF16B4"/>
    <w:rsid w:val="00BF5298"/>
    <w:rsid w:val="00C019C6"/>
    <w:rsid w:val="00C02940"/>
    <w:rsid w:val="00C10D29"/>
    <w:rsid w:val="00C13B7A"/>
    <w:rsid w:val="00C217CD"/>
    <w:rsid w:val="00C227E3"/>
    <w:rsid w:val="00C22C71"/>
    <w:rsid w:val="00C22FCE"/>
    <w:rsid w:val="00C3483A"/>
    <w:rsid w:val="00C516D8"/>
    <w:rsid w:val="00C53D36"/>
    <w:rsid w:val="00C54091"/>
    <w:rsid w:val="00C57711"/>
    <w:rsid w:val="00C63CDA"/>
    <w:rsid w:val="00C63D5D"/>
    <w:rsid w:val="00C66388"/>
    <w:rsid w:val="00C7793B"/>
    <w:rsid w:val="00C95E9D"/>
    <w:rsid w:val="00C9605F"/>
    <w:rsid w:val="00CA689F"/>
    <w:rsid w:val="00CB44DF"/>
    <w:rsid w:val="00CB4743"/>
    <w:rsid w:val="00CC051E"/>
    <w:rsid w:val="00CC2AFB"/>
    <w:rsid w:val="00CC2C36"/>
    <w:rsid w:val="00CC69A5"/>
    <w:rsid w:val="00CD00C6"/>
    <w:rsid w:val="00CD4973"/>
    <w:rsid w:val="00CD736A"/>
    <w:rsid w:val="00CE0FD5"/>
    <w:rsid w:val="00CE46FA"/>
    <w:rsid w:val="00CE4F99"/>
    <w:rsid w:val="00CF1EDD"/>
    <w:rsid w:val="00CF4361"/>
    <w:rsid w:val="00CF53C8"/>
    <w:rsid w:val="00CF599B"/>
    <w:rsid w:val="00CF5B0A"/>
    <w:rsid w:val="00D04071"/>
    <w:rsid w:val="00D1402A"/>
    <w:rsid w:val="00D2184A"/>
    <w:rsid w:val="00D22291"/>
    <w:rsid w:val="00D22C9B"/>
    <w:rsid w:val="00D25E31"/>
    <w:rsid w:val="00D31B68"/>
    <w:rsid w:val="00D32F0E"/>
    <w:rsid w:val="00D33B8A"/>
    <w:rsid w:val="00D370AE"/>
    <w:rsid w:val="00D414B3"/>
    <w:rsid w:val="00D453D6"/>
    <w:rsid w:val="00D475EF"/>
    <w:rsid w:val="00D5387E"/>
    <w:rsid w:val="00D54F82"/>
    <w:rsid w:val="00D60F74"/>
    <w:rsid w:val="00D66AC8"/>
    <w:rsid w:val="00D73841"/>
    <w:rsid w:val="00D73CC8"/>
    <w:rsid w:val="00D74404"/>
    <w:rsid w:val="00D7798D"/>
    <w:rsid w:val="00D8144F"/>
    <w:rsid w:val="00D84181"/>
    <w:rsid w:val="00D95A85"/>
    <w:rsid w:val="00DA1394"/>
    <w:rsid w:val="00DA291C"/>
    <w:rsid w:val="00DA427D"/>
    <w:rsid w:val="00DA5D43"/>
    <w:rsid w:val="00DB277A"/>
    <w:rsid w:val="00DB5CB3"/>
    <w:rsid w:val="00DC24A2"/>
    <w:rsid w:val="00DC2BA4"/>
    <w:rsid w:val="00DC313A"/>
    <w:rsid w:val="00DC6374"/>
    <w:rsid w:val="00DD0C30"/>
    <w:rsid w:val="00DD15AC"/>
    <w:rsid w:val="00DD327E"/>
    <w:rsid w:val="00DE1E7B"/>
    <w:rsid w:val="00DE527D"/>
    <w:rsid w:val="00DF0B53"/>
    <w:rsid w:val="00DF5B0A"/>
    <w:rsid w:val="00E015AE"/>
    <w:rsid w:val="00E06CA4"/>
    <w:rsid w:val="00E12D3C"/>
    <w:rsid w:val="00E1383B"/>
    <w:rsid w:val="00E231A4"/>
    <w:rsid w:val="00E23589"/>
    <w:rsid w:val="00E24C89"/>
    <w:rsid w:val="00E3202D"/>
    <w:rsid w:val="00E36DA3"/>
    <w:rsid w:val="00E42C0F"/>
    <w:rsid w:val="00E51759"/>
    <w:rsid w:val="00E51CEC"/>
    <w:rsid w:val="00E628A8"/>
    <w:rsid w:val="00E63E51"/>
    <w:rsid w:val="00E64D47"/>
    <w:rsid w:val="00E66625"/>
    <w:rsid w:val="00E73797"/>
    <w:rsid w:val="00E7483F"/>
    <w:rsid w:val="00E809FD"/>
    <w:rsid w:val="00E8195A"/>
    <w:rsid w:val="00E822D5"/>
    <w:rsid w:val="00E83305"/>
    <w:rsid w:val="00E83326"/>
    <w:rsid w:val="00E834D2"/>
    <w:rsid w:val="00E85803"/>
    <w:rsid w:val="00E8649F"/>
    <w:rsid w:val="00E90065"/>
    <w:rsid w:val="00E96863"/>
    <w:rsid w:val="00EB0FB2"/>
    <w:rsid w:val="00EB3765"/>
    <w:rsid w:val="00EC0350"/>
    <w:rsid w:val="00EC04DD"/>
    <w:rsid w:val="00EC51CF"/>
    <w:rsid w:val="00EC5F1B"/>
    <w:rsid w:val="00EC76EC"/>
    <w:rsid w:val="00EE2310"/>
    <w:rsid w:val="00EE2A63"/>
    <w:rsid w:val="00EE4C58"/>
    <w:rsid w:val="00EE73BC"/>
    <w:rsid w:val="00EF028F"/>
    <w:rsid w:val="00EF0B64"/>
    <w:rsid w:val="00EF7AD9"/>
    <w:rsid w:val="00EF7B7C"/>
    <w:rsid w:val="00F00667"/>
    <w:rsid w:val="00F01F15"/>
    <w:rsid w:val="00F0254E"/>
    <w:rsid w:val="00F035FA"/>
    <w:rsid w:val="00F03911"/>
    <w:rsid w:val="00F06DD8"/>
    <w:rsid w:val="00F07C3C"/>
    <w:rsid w:val="00F101E3"/>
    <w:rsid w:val="00F1028A"/>
    <w:rsid w:val="00F116B9"/>
    <w:rsid w:val="00F133B4"/>
    <w:rsid w:val="00F14ECF"/>
    <w:rsid w:val="00F15F11"/>
    <w:rsid w:val="00F26C3B"/>
    <w:rsid w:val="00F31604"/>
    <w:rsid w:val="00F32F0B"/>
    <w:rsid w:val="00F35E6D"/>
    <w:rsid w:val="00F36141"/>
    <w:rsid w:val="00F42A14"/>
    <w:rsid w:val="00F51228"/>
    <w:rsid w:val="00F51E0D"/>
    <w:rsid w:val="00F52323"/>
    <w:rsid w:val="00F52EE0"/>
    <w:rsid w:val="00F54DA4"/>
    <w:rsid w:val="00F6466F"/>
    <w:rsid w:val="00F656A4"/>
    <w:rsid w:val="00F66AF8"/>
    <w:rsid w:val="00F72A72"/>
    <w:rsid w:val="00F80630"/>
    <w:rsid w:val="00F80AE9"/>
    <w:rsid w:val="00F81C51"/>
    <w:rsid w:val="00F83F40"/>
    <w:rsid w:val="00F84CC4"/>
    <w:rsid w:val="00F90461"/>
    <w:rsid w:val="00F908F7"/>
    <w:rsid w:val="00F92FE6"/>
    <w:rsid w:val="00F953A1"/>
    <w:rsid w:val="00FA33D1"/>
    <w:rsid w:val="00FA6DC5"/>
    <w:rsid w:val="00FB0DB3"/>
    <w:rsid w:val="00FB5D9E"/>
    <w:rsid w:val="00FB62C9"/>
    <w:rsid w:val="00FB7A27"/>
    <w:rsid w:val="00FB7CB8"/>
    <w:rsid w:val="00FC247A"/>
    <w:rsid w:val="00FC673A"/>
    <w:rsid w:val="00FC6BAE"/>
    <w:rsid w:val="00FD5A19"/>
    <w:rsid w:val="00FD616F"/>
    <w:rsid w:val="00FD709A"/>
    <w:rsid w:val="00FE12E0"/>
    <w:rsid w:val="00FF5E37"/>
    <w:rsid w:val="00FF713F"/>
    <w:rsid w:val="00FF774F"/>
    <w:rsid w:val="02359710"/>
    <w:rsid w:val="0B0D42E3"/>
    <w:rsid w:val="233158B5"/>
    <w:rsid w:val="23FAA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26F32"/>
  <w15:chartTrackingRefBased/>
  <w15:docId w15:val="{C119EA8D-486A-4AC4-898B-8866DE74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2D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2D3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7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65"/>
  </w:style>
  <w:style w:type="paragraph" w:styleId="Footer">
    <w:name w:val="footer"/>
    <w:basedOn w:val="Normal"/>
    <w:link w:val="FooterChar"/>
    <w:uiPriority w:val="99"/>
    <w:unhideWhenUsed/>
    <w:rsid w:val="007374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65"/>
  </w:style>
  <w:style w:type="paragraph" w:styleId="Title">
    <w:name w:val="Title"/>
    <w:basedOn w:val="Normal"/>
    <w:next w:val="Normal"/>
    <w:link w:val="TitleChar"/>
    <w:uiPriority w:val="10"/>
    <w:qFormat/>
    <w:rsid w:val="00737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74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8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187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051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23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601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360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2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A01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102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473D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74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4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4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FDF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481CA1"/>
  </w:style>
  <w:style w:type="character" w:styleId="UnresolvedMention">
    <w:name w:val="Unresolved Mention"/>
    <w:basedOn w:val="DefaultParagraphFont"/>
    <w:uiPriority w:val="99"/>
    <w:semiHidden/>
    <w:unhideWhenUsed/>
    <w:rsid w:val="00DF5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CDA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65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5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653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65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5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653F"/>
    <w:rPr>
      <w:vertAlign w:val="superscript"/>
    </w:rPr>
  </w:style>
  <w:style w:type="character" w:customStyle="1" w:styleId="jlqj4b">
    <w:name w:val="jlqj4b"/>
    <w:basedOn w:val="DefaultParagraphFont"/>
    <w:rsid w:val="000C0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alg365-my.sharepoint.com/personal/a61172_ualg_pt/Documents/Quadrado%20m&#225;gico%20no%20&#226;mbito%20de%20sistemas%20paralelos%20e%20distribu&#237;dos.docx" TargetMode="External"/><Relationship Id="rId18" Type="http://schemas.openxmlformats.org/officeDocument/2006/relationships/image" Target="media/image1.png"/><Relationship Id="rId26" Type="http://schemas.openxmlformats.org/officeDocument/2006/relationships/chart" Target="charts/chart1.xml"/><Relationship Id="rId21" Type="http://schemas.openxmlformats.org/officeDocument/2006/relationships/image" Target="media/image4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ualg365-my.sharepoint.com/personal/a61172_ualg_pt/Documents/Quadrado%20m&#225;gico%20no%20&#226;mbito%20de%20sistemas%20paralelos%20e%20distribu&#237;dos.docx" TargetMode="External"/><Relationship Id="rId17" Type="http://schemas.openxmlformats.org/officeDocument/2006/relationships/hyperlink" Target="https://ualg365-my.sharepoint.com/personal/a61172_ualg_pt/Documents/Quadrado%20m&#225;gico%20no%20&#226;mbito%20de%20sistemas%20paralelos%20e%20distribu&#237;dos.docx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alg365-my.sharepoint.com/personal/a61172_ualg_pt/Documents/Quadrado%20m&#225;gico%20no%20&#226;mbito%20de%20sistemas%20paralelos%20e%20distribu&#237;dos.docx" TargetMode="External"/><Relationship Id="rId20" Type="http://schemas.openxmlformats.org/officeDocument/2006/relationships/image" Target="media/image3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chart" Target="charts/chart7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ualg365-my.sharepoint.com/personal/a61172_ualg_pt/Documents/Quadrado%20m&#225;gico%20no%20&#226;mbito%20de%20sistemas%20paralelos%20e%20distribu&#237;dos.docx" TargetMode="External"/><Relationship Id="rId23" Type="http://schemas.openxmlformats.org/officeDocument/2006/relationships/image" Target="media/image6.png"/><Relationship Id="rId28" Type="http://schemas.openxmlformats.org/officeDocument/2006/relationships/chart" Target="charts/chart3.xml"/><Relationship Id="rId36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31" Type="http://schemas.openxmlformats.org/officeDocument/2006/relationships/chart" Target="charts/chart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ualg365-my.sharepoint.com/personal/a61172_ualg_pt/Documents/Quadrado%20m&#225;gico%20no%20&#226;mbito%20de%20sistemas%20paralelos%20e%20distribu&#237;dos.docx" TargetMode="External"/><Relationship Id="rId22" Type="http://schemas.openxmlformats.org/officeDocument/2006/relationships/image" Target="media/image5.png"/><Relationship Id="rId27" Type="http://schemas.openxmlformats.org/officeDocument/2006/relationships/chart" Target="charts/chart2.xml"/><Relationship Id="rId30" Type="http://schemas.openxmlformats.org/officeDocument/2006/relationships/chart" Target="charts/chart5.xml"/><Relationship Id="rId35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cc.gnu.org/onlinedocs/gcc/Optimize-Option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alg365-my.sharepoint.com/personal/a61172_ualg_pt/Documents/gui_data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alg365-my.sharepoint.com/personal/a61172_ualg_pt/Documents/gui_data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alg365-my.sharepoint.com/personal/a61172_ualg_pt/Documents/gui_data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alg365-my.sharepoint.com/personal/a61172_ualg_pt/Documents/gui_data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alg365-my.sharepoint.com/personal/a61172_ualg_pt/Documents/gui_data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alg365-my.sharepoint.com/personal/a61172_ualg_pt/Documents/gui_data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alg365-my.sharepoint.com/personal/a61172_ualg_pt/Documents/gui_data(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Acelaração Imperfeitos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Threaded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Aggregate!$I$114:$I$148</c:f>
              <c:numCache>
                <c:formatCode>General</c:formatCode>
                <c:ptCount val="35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1001</c:v>
                </c:pt>
                <c:pt idx="11">
                  <c:v>2001</c:v>
                </c:pt>
                <c:pt idx="12">
                  <c:v>3001</c:v>
                </c:pt>
                <c:pt idx="13">
                  <c:v>4001</c:v>
                </c:pt>
                <c:pt idx="14">
                  <c:v>5001</c:v>
                </c:pt>
                <c:pt idx="15">
                  <c:v>6001</c:v>
                </c:pt>
                <c:pt idx="16">
                  <c:v>7001</c:v>
                </c:pt>
                <c:pt idx="17">
                  <c:v>8001</c:v>
                </c:pt>
                <c:pt idx="18">
                  <c:v>9001</c:v>
                </c:pt>
                <c:pt idx="19">
                  <c:v>10001</c:v>
                </c:pt>
                <c:pt idx="20">
                  <c:v>11001</c:v>
                </c:pt>
                <c:pt idx="21">
                  <c:v>12001</c:v>
                </c:pt>
                <c:pt idx="22">
                  <c:v>13001</c:v>
                </c:pt>
                <c:pt idx="23">
                  <c:v>14001</c:v>
                </c:pt>
                <c:pt idx="24">
                  <c:v>15001</c:v>
                </c:pt>
                <c:pt idx="25">
                  <c:v>16001</c:v>
                </c:pt>
                <c:pt idx="26">
                  <c:v>17001</c:v>
                </c:pt>
                <c:pt idx="27">
                  <c:v>18001</c:v>
                </c:pt>
                <c:pt idx="28">
                  <c:v>19001</c:v>
                </c:pt>
                <c:pt idx="29">
                  <c:v>20001</c:v>
                </c:pt>
                <c:pt idx="30">
                  <c:v>21001</c:v>
                </c:pt>
                <c:pt idx="31">
                  <c:v>22001</c:v>
                </c:pt>
                <c:pt idx="32">
                  <c:v>23001</c:v>
                </c:pt>
                <c:pt idx="33">
                  <c:v>24001</c:v>
                </c:pt>
                <c:pt idx="34">
                  <c:v>25001</c:v>
                </c:pt>
              </c:numCache>
            </c:numRef>
          </c:cat>
          <c:val>
            <c:numRef>
              <c:f>Aggregate!$J$114:$J$148</c:f>
              <c:numCache>
                <c:formatCode>General</c:formatCode>
                <c:ptCount val="35"/>
                <c:pt idx="0">
                  <c:v>0.74317863298900355</c:v>
                </c:pt>
                <c:pt idx="1">
                  <c:v>0.62760219882207968</c:v>
                </c:pt>
                <c:pt idx="2">
                  <c:v>0.75608110552202012</c:v>
                </c:pt>
                <c:pt idx="3">
                  <c:v>0.69760794065514942</c:v>
                </c:pt>
                <c:pt idx="4">
                  <c:v>0.82678892339873733</c:v>
                </c:pt>
                <c:pt idx="5">
                  <c:v>0.73877903396445366</c:v>
                </c:pt>
                <c:pt idx="6">
                  <c:v>0.84339733792685345</c:v>
                </c:pt>
                <c:pt idx="7">
                  <c:v>0.78018369755024974</c:v>
                </c:pt>
                <c:pt idx="8">
                  <c:v>0.86640866264286687</c:v>
                </c:pt>
                <c:pt idx="9">
                  <c:v>0.80990080546821974</c:v>
                </c:pt>
                <c:pt idx="10">
                  <c:v>0.80990080546821974</c:v>
                </c:pt>
                <c:pt idx="11">
                  <c:v>0.88115774744347408</c:v>
                </c:pt>
                <c:pt idx="12">
                  <c:v>0.90532508184708971</c:v>
                </c:pt>
                <c:pt idx="13">
                  <c:v>0.91793927488797</c:v>
                </c:pt>
                <c:pt idx="14">
                  <c:v>0.9226441616444141</c:v>
                </c:pt>
                <c:pt idx="15">
                  <c:v>0.92751428031108352</c:v>
                </c:pt>
                <c:pt idx="16">
                  <c:v>0.93111511033789951</c:v>
                </c:pt>
                <c:pt idx="17">
                  <c:v>0.93299958132438976</c:v>
                </c:pt>
                <c:pt idx="18">
                  <c:v>0.93482003203226749</c:v>
                </c:pt>
                <c:pt idx="19">
                  <c:v>0.93156844619369783</c:v>
                </c:pt>
                <c:pt idx="20">
                  <c:v>0.9423205130012352</c:v>
                </c:pt>
                <c:pt idx="21">
                  <c:v>0.94319173509831911</c:v>
                </c:pt>
                <c:pt idx="22">
                  <c:v>0.94641052846854135</c:v>
                </c:pt>
                <c:pt idx="23">
                  <c:v>0.9462624770276159</c:v>
                </c:pt>
                <c:pt idx="24">
                  <c:v>0.94391466699353055</c:v>
                </c:pt>
                <c:pt idx="25">
                  <c:v>0.94486000477820531</c:v>
                </c:pt>
                <c:pt idx="26">
                  <c:v>0.94523664872832036</c:v>
                </c:pt>
                <c:pt idx="27">
                  <c:v>0.94540516238096617</c:v>
                </c:pt>
                <c:pt idx="28">
                  <c:v>0.94656833620295056</c:v>
                </c:pt>
                <c:pt idx="29">
                  <c:v>0.94682765240706956</c:v>
                </c:pt>
                <c:pt idx="30">
                  <c:v>0.94983670588168045</c:v>
                </c:pt>
                <c:pt idx="31">
                  <c:v>0.94712522711767899</c:v>
                </c:pt>
                <c:pt idx="32">
                  <c:v>0.9465916410865971</c:v>
                </c:pt>
                <c:pt idx="33">
                  <c:v>0.9483661833484418</c:v>
                </c:pt>
                <c:pt idx="34">
                  <c:v>0.94703034737122738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6C-45D7-B09D-7116FC49FAF8}"/>
            </c:ext>
          </c:extLst>
        </c:ser>
        <c:ser>
          <c:idx val="1"/>
          <c:order val="1"/>
          <c:tx>
            <c:v>OpenMP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Aggregate!$I$114:$I$148</c:f>
              <c:numCache>
                <c:formatCode>General</c:formatCode>
                <c:ptCount val="35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1001</c:v>
                </c:pt>
                <c:pt idx="11">
                  <c:v>2001</c:v>
                </c:pt>
                <c:pt idx="12">
                  <c:v>3001</c:v>
                </c:pt>
                <c:pt idx="13">
                  <c:v>4001</c:v>
                </c:pt>
                <c:pt idx="14">
                  <c:v>5001</c:v>
                </c:pt>
                <c:pt idx="15">
                  <c:v>6001</c:v>
                </c:pt>
                <c:pt idx="16">
                  <c:v>7001</c:v>
                </c:pt>
                <c:pt idx="17">
                  <c:v>8001</c:v>
                </c:pt>
                <c:pt idx="18">
                  <c:v>9001</c:v>
                </c:pt>
                <c:pt idx="19">
                  <c:v>10001</c:v>
                </c:pt>
                <c:pt idx="20">
                  <c:v>11001</c:v>
                </c:pt>
                <c:pt idx="21">
                  <c:v>12001</c:v>
                </c:pt>
                <c:pt idx="22">
                  <c:v>13001</c:v>
                </c:pt>
                <c:pt idx="23">
                  <c:v>14001</c:v>
                </c:pt>
                <c:pt idx="24">
                  <c:v>15001</c:v>
                </c:pt>
                <c:pt idx="25">
                  <c:v>16001</c:v>
                </c:pt>
                <c:pt idx="26">
                  <c:v>17001</c:v>
                </c:pt>
                <c:pt idx="27">
                  <c:v>18001</c:v>
                </c:pt>
                <c:pt idx="28">
                  <c:v>19001</c:v>
                </c:pt>
                <c:pt idx="29">
                  <c:v>20001</c:v>
                </c:pt>
                <c:pt idx="30">
                  <c:v>21001</c:v>
                </c:pt>
                <c:pt idx="31">
                  <c:v>22001</c:v>
                </c:pt>
                <c:pt idx="32">
                  <c:v>23001</c:v>
                </c:pt>
                <c:pt idx="33">
                  <c:v>24001</c:v>
                </c:pt>
                <c:pt idx="34">
                  <c:v>25001</c:v>
                </c:pt>
              </c:numCache>
            </c:numRef>
          </c:cat>
          <c:val>
            <c:numRef>
              <c:f>Aggregate!$K$114:$K$148</c:f>
              <c:numCache>
                <c:formatCode>General</c:formatCode>
                <c:ptCount val="35"/>
                <c:pt idx="0">
                  <c:v>0.55623728403335482</c:v>
                </c:pt>
                <c:pt idx="1">
                  <c:v>0.61938758991685916</c:v>
                </c:pt>
                <c:pt idx="2">
                  <c:v>0.7101526081552485</c:v>
                </c:pt>
                <c:pt idx="3">
                  <c:v>0.7920067930719128</c:v>
                </c:pt>
                <c:pt idx="4">
                  <c:v>0.85358813624119767</c:v>
                </c:pt>
                <c:pt idx="5">
                  <c:v>0.87771714195566597</c:v>
                </c:pt>
                <c:pt idx="6">
                  <c:v>0.89793149890884749</c:v>
                </c:pt>
                <c:pt idx="7">
                  <c:v>0.92516096508806334</c:v>
                </c:pt>
                <c:pt idx="8">
                  <c:v>0.93830396695254714</c:v>
                </c:pt>
                <c:pt idx="9">
                  <c:v>0.94661984482408768</c:v>
                </c:pt>
                <c:pt idx="10">
                  <c:v>0.94661984482408768</c:v>
                </c:pt>
                <c:pt idx="11">
                  <c:v>0.98952203411357031</c:v>
                </c:pt>
                <c:pt idx="12">
                  <c:v>0.9951920233813718</c:v>
                </c:pt>
                <c:pt idx="13">
                  <c:v>1.000060216962702</c:v>
                </c:pt>
                <c:pt idx="14">
                  <c:v>0.99933673737685658</c:v>
                </c:pt>
                <c:pt idx="15">
                  <c:v>1.0008617275134737</c:v>
                </c:pt>
                <c:pt idx="16">
                  <c:v>1.0029447599524723</c:v>
                </c:pt>
                <c:pt idx="17">
                  <c:v>1.0003665493839724</c:v>
                </c:pt>
                <c:pt idx="18">
                  <c:v>1.0012091327347323</c:v>
                </c:pt>
                <c:pt idx="19">
                  <c:v>1.0001425741603005</c:v>
                </c:pt>
                <c:pt idx="20">
                  <c:v>1.0086593643714905</c:v>
                </c:pt>
                <c:pt idx="21">
                  <c:v>1.0086353423010119</c:v>
                </c:pt>
                <c:pt idx="22">
                  <c:v>0.99933305983538168</c:v>
                </c:pt>
                <c:pt idx="23">
                  <c:v>0.99571957521117838</c:v>
                </c:pt>
                <c:pt idx="24">
                  <c:v>0.98553196186223146</c:v>
                </c:pt>
                <c:pt idx="25">
                  <c:v>0.98201126187988097</c:v>
                </c:pt>
                <c:pt idx="26">
                  <c:v>0.983989628777165</c:v>
                </c:pt>
                <c:pt idx="27">
                  <c:v>0.9820300152865975</c:v>
                </c:pt>
                <c:pt idx="28">
                  <c:v>0.98261869187888706</c:v>
                </c:pt>
                <c:pt idx="29">
                  <c:v>0.98175881003524024</c:v>
                </c:pt>
                <c:pt idx="30">
                  <c:v>0.98341003632340906</c:v>
                </c:pt>
                <c:pt idx="31">
                  <c:v>0.978878002769906</c:v>
                </c:pt>
                <c:pt idx="32">
                  <c:v>0.97174500464288394</c:v>
                </c:pt>
                <c:pt idx="33">
                  <c:v>0.97714992047935556</c:v>
                </c:pt>
                <c:pt idx="34">
                  <c:v>0.97689259014160101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6C-45D7-B09D-7116FC49F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8220191"/>
        <c:axId val="778235999"/>
      </c:lineChart>
      <c:catAx>
        <c:axId val="77822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</a:p>
              <a:p>
                <a:pPr>
                  <a:defRPr/>
                </a:pPr>
                <a:endParaRPr lang="pt-PT"/>
              </a:p>
            </c:rich>
          </c:tx>
          <c:layout>
            <c:manualLayout>
              <c:xMode val="edge"/>
              <c:yMode val="edge"/>
              <c:x val="0.39116704859152451"/>
              <c:y val="0.882119875703136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78235999"/>
        <c:crosses val="autoZero"/>
        <c:auto val="1"/>
        <c:lblAlgn val="ctr"/>
        <c:lblOffset val="100"/>
        <c:noMultiLvlLbl val="0"/>
      </c:catAx>
      <c:valAx>
        <c:axId val="778235999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Acelaração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7822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Acelaração Imperfeitos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MPI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Aggregate!$L$114:$L$126</c:f>
              <c:numCache>
                <c:formatCode>General</c:formatCode>
                <c:ptCount val="13"/>
                <c:pt idx="0">
                  <c:v>2.2552493136126115E-3</c:v>
                </c:pt>
                <c:pt idx="1">
                  <c:v>2.2389307059441348E-3</c:v>
                </c:pt>
                <c:pt idx="2">
                  <c:v>1.6465768303454205E-3</c:v>
                </c:pt>
                <c:pt idx="3">
                  <c:v>4.7346616843920667E-3</c:v>
                </c:pt>
                <c:pt idx="4">
                  <c:v>5.6353888096797814E-3</c:v>
                </c:pt>
                <c:pt idx="5">
                  <c:v>6.3035839848453222E-3</c:v>
                </c:pt>
                <c:pt idx="6">
                  <c:v>6.9005792830615191E-3</c:v>
                </c:pt>
                <c:pt idx="7">
                  <c:v>7.4639948437508841E-3</c:v>
                </c:pt>
                <c:pt idx="8">
                  <c:v>7.9279913866687358E-3</c:v>
                </c:pt>
                <c:pt idx="9">
                  <c:v>8.1821499749850334E-3</c:v>
                </c:pt>
                <c:pt idx="10">
                  <c:v>8.1821499749850334E-3</c:v>
                </c:pt>
                <c:pt idx="11">
                  <c:v>8.1592682260627734E-3</c:v>
                </c:pt>
                <c:pt idx="12">
                  <c:v>1.0100301028400189E-2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A-4C6C-B235-F91157DCED30}"/>
            </c:ext>
          </c:extLst>
        </c:ser>
        <c:ser>
          <c:idx val="3"/>
          <c:order val="1"/>
          <c:tx>
            <c:v>Hibrido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Aggregate!$M$114:$M$126</c:f>
              <c:numCache>
                <c:formatCode>General</c:formatCode>
                <c:ptCount val="13"/>
                <c:pt idx="0">
                  <c:v>2.1832041565211426E-3</c:v>
                </c:pt>
                <c:pt idx="1">
                  <c:v>1.9901661572659071E-3</c:v>
                </c:pt>
                <c:pt idx="2">
                  <c:v>3.7604366847937202E-3</c:v>
                </c:pt>
                <c:pt idx="3">
                  <c:v>4.7520910265878881E-3</c:v>
                </c:pt>
                <c:pt idx="4">
                  <c:v>5.6841236372116525E-3</c:v>
                </c:pt>
                <c:pt idx="5">
                  <c:v>6.2955996472663133E-3</c:v>
                </c:pt>
                <c:pt idx="6">
                  <c:v>6.9227496692675274E-3</c:v>
                </c:pt>
                <c:pt idx="7">
                  <c:v>7.4389865809416514E-3</c:v>
                </c:pt>
                <c:pt idx="8">
                  <c:v>7.8759667363674027E-3</c:v>
                </c:pt>
                <c:pt idx="9">
                  <c:v>8.1870181240742048E-3</c:v>
                </c:pt>
                <c:pt idx="10">
                  <c:v>8.1870181240742048E-3</c:v>
                </c:pt>
                <c:pt idx="11">
                  <c:v>9.2753487299877223E-3</c:v>
                </c:pt>
                <c:pt idx="12">
                  <c:v>9.7030294967559005E-3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4A-4C6C-B235-F91157DCE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8220191"/>
        <c:axId val="778235999"/>
      </c:lineChart>
      <c:catAx>
        <c:axId val="77822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</a:p>
              <a:p>
                <a:pPr>
                  <a:defRPr/>
                </a:pPr>
                <a:endParaRPr lang="pt-PT"/>
              </a:p>
            </c:rich>
          </c:tx>
          <c:layout>
            <c:manualLayout>
              <c:xMode val="edge"/>
              <c:yMode val="edge"/>
              <c:x val="0.39116704859152451"/>
              <c:y val="0.882119875703136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78235999"/>
        <c:crosses val="autoZero"/>
        <c:auto val="1"/>
        <c:lblAlgn val="ctr"/>
        <c:lblOffset val="100"/>
        <c:noMultiLvlLbl val="0"/>
      </c:catAx>
      <c:valAx>
        <c:axId val="77823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Acelaração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7822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Acelaração Perfeitos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Threaded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Aggregate!$J$153:$J$186</c:f>
              <c:numCache>
                <c:formatCode>General</c:formatCode>
                <c:ptCount val="34"/>
                <c:pt idx="0">
                  <c:v>0.73219216095760187</c:v>
                </c:pt>
                <c:pt idx="1">
                  <c:v>0.64227770294498032</c:v>
                </c:pt>
                <c:pt idx="2">
                  <c:v>0.76907727086370548</c:v>
                </c:pt>
                <c:pt idx="3">
                  <c:v>0.72358624019909779</c:v>
                </c:pt>
                <c:pt idx="4">
                  <c:v>0.84348283186618012</c:v>
                </c:pt>
                <c:pt idx="5">
                  <c:v>0.76738833890310421</c:v>
                </c:pt>
                <c:pt idx="6">
                  <c:v>0.86170981728696328</c:v>
                </c:pt>
                <c:pt idx="7">
                  <c:v>0.80874150877225848</c:v>
                </c:pt>
                <c:pt idx="8">
                  <c:v>0.88330284187147534</c:v>
                </c:pt>
                <c:pt idx="9">
                  <c:v>0.83572972881972585</c:v>
                </c:pt>
                <c:pt idx="10">
                  <c:v>0.89922560388663175</c:v>
                </c:pt>
                <c:pt idx="11">
                  <c:v>0.92083971466977832</c:v>
                </c:pt>
                <c:pt idx="12">
                  <c:v>0.93229127963657132</c:v>
                </c:pt>
                <c:pt idx="13">
                  <c:v>0.93690104546564068</c:v>
                </c:pt>
                <c:pt idx="14">
                  <c:v>0.9395635777328758</c:v>
                </c:pt>
                <c:pt idx="15">
                  <c:v>0.93977483861469135</c:v>
                </c:pt>
                <c:pt idx="16">
                  <c:v>0.94444639686955767</c:v>
                </c:pt>
                <c:pt idx="17">
                  <c:v>0.94627857769785118</c:v>
                </c:pt>
                <c:pt idx="18">
                  <c:v>0.94857883330378145</c:v>
                </c:pt>
                <c:pt idx="19">
                  <c:v>0.94954272874248735</c:v>
                </c:pt>
                <c:pt idx="20">
                  <c:v>0.95019902167965109</c:v>
                </c:pt>
                <c:pt idx="21">
                  <c:v>0.95413592692872318</c:v>
                </c:pt>
                <c:pt idx="22">
                  <c:v>0.95408691329548723</c:v>
                </c:pt>
                <c:pt idx="23">
                  <c:v>0.95494157835600268</c:v>
                </c:pt>
                <c:pt idx="24">
                  <c:v>0.95664734637098348</c:v>
                </c:pt>
                <c:pt idx="25">
                  <c:v>0.95635750096023708</c:v>
                </c:pt>
                <c:pt idx="26">
                  <c:v>0.95620104328621081</c:v>
                </c:pt>
                <c:pt idx="27">
                  <c:v>0.95677941916980669</c:v>
                </c:pt>
                <c:pt idx="28">
                  <c:v>0.95706771534180646</c:v>
                </c:pt>
                <c:pt idx="29">
                  <c:v>0.9575028215500696</c:v>
                </c:pt>
                <c:pt idx="30">
                  <c:v>0.95959463342209894</c:v>
                </c:pt>
                <c:pt idx="31">
                  <c:v>0.95876934482363019</c:v>
                </c:pt>
                <c:pt idx="32">
                  <c:v>0.9592015589558136</c:v>
                </c:pt>
                <c:pt idx="33">
                  <c:v>0.95920266414482969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D-4593-9A2A-D100ED350831}"/>
            </c:ext>
          </c:extLst>
        </c:ser>
        <c:ser>
          <c:idx val="2"/>
          <c:order val="1"/>
          <c:tx>
            <c:v>MPI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Aggregate!$L$153:$L$186</c:f>
              <c:numCache>
                <c:formatCode>General</c:formatCode>
                <c:ptCount val="34"/>
                <c:pt idx="0">
                  <c:v>2.1503454881302594E-3</c:v>
                </c:pt>
                <c:pt idx="1">
                  <c:v>3.005339805825243E-3</c:v>
                </c:pt>
                <c:pt idx="2">
                  <c:v>4.1251103595343853E-3</c:v>
                </c:pt>
                <c:pt idx="3">
                  <c:v>2.3003306435740993E-2</c:v>
                </c:pt>
                <c:pt idx="4">
                  <c:v>5.3762821991235939E-3</c:v>
                </c:pt>
                <c:pt idx="5">
                  <c:v>3.8120703692339159E-3</c:v>
                </c:pt>
                <c:pt idx="6">
                  <c:v>8.2177830492119672E-3</c:v>
                </c:pt>
                <c:pt idx="7">
                  <c:v>8.7505356834764597E-3</c:v>
                </c:pt>
                <c:pt idx="8">
                  <c:v>9.3732234223990879E-3</c:v>
                </c:pt>
                <c:pt idx="9">
                  <c:v>9.8245355536069907E-3</c:v>
                </c:pt>
                <c:pt idx="10">
                  <c:v>1.1794252274863607E-2</c:v>
                </c:pt>
                <c:pt idx="11">
                  <c:v>1.2366361998889221E-2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D-4593-9A2A-D100ED350831}"/>
            </c:ext>
          </c:extLst>
        </c:ser>
        <c:ser>
          <c:idx val="1"/>
          <c:order val="2"/>
          <c:tx>
            <c:v>OpenMP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Aggregate!$K$153:$K$186</c:f>
              <c:numCache>
                <c:formatCode>General</c:formatCode>
                <c:ptCount val="34"/>
                <c:pt idx="0">
                  <c:v>0.55292058438074465</c:v>
                </c:pt>
                <c:pt idx="1">
                  <c:v>0.63810478423733397</c:v>
                </c:pt>
                <c:pt idx="2">
                  <c:v>0.72471331512142234</c:v>
                </c:pt>
                <c:pt idx="3">
                  <c:v>0.82442453562998852</c:v>
                </c:pt>
                <c:pt idx="4">
                  <c:v>0.87048692323500854</c:v>
                </c:pt>
                <c:pt idx="5">
                  <c:v>0.90210341793554516</c:v>
                </c:pt>
                <c:pt idx="6">
                  <c:v>0.91360003003723833</c:v>
                </c:pt>
                <c:pt idx="7">
                  <c:v>0.93533974069838843</c:v>
                </c:pt>
                <c:pt idx="8">
                  <c:v>0.94228018345050502</c:v>
                </c:pt>
                <c:pt idx="9">
                  <c:v>0.96004907958952779</c:v>
                </c:pt>
                <c:pt idx="10">
                  <c:v>0.98579705138104234</c:v>
                </c:pt>
                <c:pt idx="11">
                  <c:v>0.99723359128399403</c:v>
                </c:pt>
                <c:pt idx="12">
                  <c:v>0.9997260673334657</c:v>
                </c:pt>
                <c:pt idx="13">
                  <c:v>1.0001620450188382</c:v>
                </c:pt>
                <c:pt idx="14">
                  <c:v>0.99954290695723447</c:v>
                </c:pt>
                <c:pt idx="15">
                  <c:v>0.99908263975531941</c:v>
                </c:pt>
                <c:pt idx="16">
                  <c:v>1.0000545864126822</c:v>
                </c:pt>
                <c:pt idx="17">
                  <c:v>0.99913843669473135</c:v>
                </c:pt>
                <c:pt idx="18">
                  <c:v>1.0013361879418661</c:v>
                </c:pt>
                <c:pt idx="19">
                  <c:v>0.99612781524138561</c:v>
                </c:pt>
                <c:pt idx="20">
                  <c:v>0.99044565529104578</c:v>
                </c:pt>
                <c:pt idx="21">
                  <c:v>0.98768867846892161</c:v>
                </c:pt>
                <c:pt idx="22">
                  <c:v>0.98457498780378783</c:v>
                </c:pt>
                <c:pt idx="23">
                  <c:v>0.98100486938306908</c:v>
                </c:pt>
                <c:pt idx="24">
                  <c:v>0.98105185908898496</c:v>
                </c:pt>
                <c:pt idx="25">
                  <c:v>0.97987868220960461</c:v>
                </c:pt>
                <c:pt idx="26">
                  <c:v>0.97708177921176997</c:v>
                </c:pt>
                <c:pt idx="27">
                  <c:v>0.97657922340375825</c:v>
                </c:pt>
                <c:pt idx="28">
                  <c:v>0.97527320608560653</c:v>
                </c:pt>
                <c:pt idx="29">
                  <c:v>0.97542650050844337</c:v>
                </c:pt>
                <c:pt idx="30">
                  <c:v>0.97285935558229719</c:v>
                </c:pt>
                <c:pt idx="31">
                  <c:v>0.97371708359755282</c:v>
                </c:pt>
                <c:pt idx="32">
                  <c:v>0.97365183164890368</c:v>
                </c:pt>
                <c:pt idx="33">
                  <c:v>0.97363599554819524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2D-4593-9A2A-D100ED350831}"/>
            </c:ext>
          </c:extLst>
        </c:ser>
        <c:ser>
          <c:idx val="3"/>
          <c:order val="3"/>
          <c:tx>
            <c:v>Hibrido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Aggregate!$M$153:$M$186</c:f>
              <c:numCache>
                <c:formatCode>General</c:formatCode>
                <c:ptCount val="34"/>
                <c:pt idx="0">
                  <c:v>2.1708405276607504E-3</c:v>
                </c:pt>
                <c:pt idx="1">
                  <c:v>2.9981804219038964E-3</c:v>
                </c:pt>
                <c:pt idx="2">
                  <c:v>4.1551353791848518E-3</c:v>
                </c:pt>
                <c:pt idx="3">
                  <c:v>4.6710347790466476E-3</c:v>
                </c:pt>
                <c:pt idx="4">
                  <c:v>5.3003230283120194E-3</c:v>
                </c:pt>
                <c:pt idx="5">
                  <c:v>6.6850237837294893E-3</c:v>
                </c:pt>
                <c:pt idx="6">
                  <c:v>8.2081026451060191E-3</c:v>
                </c:pt>
                <c:pt idx="7">
                  <c:v>8.8391848208011249E-3</c:v>
                </c:pt>
                <c:pt idx="8">
                  <c:v>8.7825089525514748E-3</c:v>
                </c:pt>
                <c:pt idx="9">
                  <c:v>9.9091097693525271E-3</c:v>
                </c:pt>
                <c:pt idx="10">
                  <c:v>1.191228656999819E-2</c:v>
                </c:pt>
                <c:pt idx="11">
                  <c:v>1.2346596350953837E-2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2D-4593-9A2A-D100ED350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2971967"/>
        <c:axId val="1852977375"/>
      </c:lineChart>
      <c:catAx>
        <c:axId val="185297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52977375"/>
        <c:crosses val="autoZero"/>
        <c:auto val="1"/>
        <c:lblAlgn val="ctr"/>
        <c:lblOffset val="100"/>
        <c:noMultiLvlLbl val="0"/>
      </c:catAx>
      <c:valAx>
        <c:axId val="185297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Acelaração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5297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Acelaração Não</a:t>
            </a:r>
            <a:r>
              <a:rPr lang="pt-PT" baseline="0"/>
              <a:t> Mágicos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OpenMP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Aggregate!$K$190:$K$223</c:f>
              <c:numCache>
                <c:formatCode>General</c:formatCode>
                <c:ptCount val="34"/>
                <c:pt idx="0">
                  <c:v>0.45834654394868557</c:v>
                </c:pt>
                <c:pt idx="1">
                  <c:v>0.36504783284406833</c:v>
                </c:pt>
                <c:pt idx="2">
                  <c:v>0.26843961229354041</c:v>
                </c:pt>
                <c:pt idx="3">
                  <c:v>0.21010499265515012</c:v>
                </c:pt>
                <c:pt idx="4">
                  <c:v>0.15834419256121254</c:v>
                </c:pt>
                <c:pt idx="5">
                  <c:v>0.12229324238803045</c:v>
                </c:pt>
                <c:pt idx="6">
                  <c:v>9.6610853107670161E-2</c:v>
                </c:pt>
                <c:pt idx="7">
                  <c:v>7.7286132313821185E-2</c:v>
                </c:pt>
                <c:pt idx="8">
                  <c:v>6.223133617024721E-2</c:v>
                </c:pt>
                <c:pt idx="9">
                  <c:v>5.2263343207644662E-2</c:v>
                </c:pt>
                <c:pt idx="10">
                  <c:v>1.3775248812180197E-2</c:v>
                </c:pt>
                <c:pt idx="11">
                  <c:v>6.399629419908172E-3</c:v>
                </c:pt>
                <c:pt idx="12">
                  <c:v>3.7568351050218771E-3</c:v>
                </c:pt>
                <c:pt idx="13">
                  <c:v>2.5252010555027529E-3</c:v>
                </c:pt>
                <c:pt idx="14">
                  <c:v>1.8172070616462683E-3</c:v>
                </c:pt>
                <c:pt idx="15">
                  <c:v>1.3915185313029832E-3</c:v>
                </c:pt>
                <c:pt idx="16">
                  <c:v>1.0975844020283804E-3</c:v>
                </c:pt>
                <c:pt idx="17">
                  <c:v>8.775188453212353E-4</c:v>
                </c:pt>
                <c:pt idx="18">
                  <c:v>7.394153507247756E-4</c:v>
                </c:pt>
                <c:pt idx="19">
                  <c:v>6.1764150828488742E-4</c:v>
                </c:pt>
                <c:pt idx="20">
                  <c:v>5.2320901501163339E-4</c:v>
                </c:pt>
                <c:pt idx="21">
                  <c:v>4.5481503778199397E-4</c:v>
                </c:pt>
                <c:pt idx="22">
                  <c:v>4.0183940629081271E-4</c:v>
                </c:pt>
                <c:pt idx="23">
                  <c:v>3.5533513308161775E-4</c:v>
                </c:pt>
                <c:pt idx="24">
                  <c:v>3.2507272086090849E-4</c:v>
                </c:pt>
                <c:pt idx="25">
                  <c:v>2.8831886682129619E-4</c:v>
                </c:pt>
                <c:pt idx="26">
                  <c:v>2.6257443506362972E-4</c:v>
                </c:pt>
                <c:pt idx="27">
                  <c:v>2.3726154491538775E-4</c:v>
                </c:pt>
                <c:pt idx="28">
                  <c:v>2.2121804645387644E-4</c:v>
                </c:pt>
                <c:pt idx="29">
                  <c:v>2.0617879508845604E-4</c:v>
                </c:pt>
                <c:pt idx="30">
                  <c:v>1.930786710216569E-4</c:v>
                </c:pt>
                <c:pt idx="31">
                  <c:v>1.835515215539665E-4</c:v>
                </c:pt>
                <c:pt idx="32">
                  <c:v>1.718185333500206E-4</c:v>
                </c:pt>
                <c:pt idx="33">
                  <c:v>1.6171259395929941E-4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9A-4685-972E-EB3F61B32224}"/>
            </c:ext>
          </c:extLst>
        </c:ser>
        <c:ser>
          <c:idx val="0"/>
          <c:order val="1"/>
          <c:tx>
            <c:v>Threaded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Aggregate!$J$190:$J$223</c:f>
              <c:numCache>
                <c:formatCode>General</c:formatCode>
                <c:ptCount val="34"/>
                <c:pt idx="0">
                  <c:v>0.75841291429772217</c:v>
                </c:pt>
                <c:pt idx="1">
                  <c:v>0.69542641906673019</c:v>
                </c:pt>
                <c:pt idx="2">
                  <c:v>0.59052278489357568</c:v>
                </c:pt>
                <c:pt idx="3">
                  <c:v>0.5010674474105784</c:v>
                </c:pt>
                <c:pt idx="4">
                  <c:v>0.4109795792953328</c:v>
                </c:pt>
                <c:pt idx="5">
                  <c:v>0.33335670942122247</c:v>
                </c:pt>
                <c:pt idx="6">
                  <c:v>0.27863437561532811</c:v>
                </c:pt>
                <c:pt idx="7">
                  <c:v>0.23649755775817519</c:v>
                </c:pt>
                <c:pt idx="8">
                  <c:v>0.19677022208311143</c:v>
                </c:pt>
                <c:pt idx="9">
                  <c:v>0.16923190631849552</c:v>
                </c:pt>
                <c:pt idx="10">
                  <c:v>5.0065269294459189E-2</c:v>
                </c:pt>
                <c:pt idx="11">
                  <c:v>2.3806196918493942E-2</c:v>
                </c:pt>
                <c:pt idx="12">
                  <c:v>1.4095131843702651E-2</c:v>
                </c:pt>
                <c:pt idx="13">
                  <c:v>9.4201735515906607E-3</c:v>
                </c:pt>
                <c:pt idx="14">
                  <c:v>6.8005268397939534E-3</c:v>
                </c:pt>
                <c:pt idx="15">
                  <c:v>5.2156336407487274E-3</c:v>
                </c:pt>
                <c:pt idx="16">
                  <c:v>4.1221131130289778E-3</c:v>
                </c:pt>
                <c:pt idx="17">
                  <c:v>3.2856985407595002E-3</c:v>
                </c:pt>
                <c:pt idx="18">
                  <c:v>2.7795254057977909E-3</c:v>
                </c:pt>
                <c:pt idx="19">
                  <c:v>2.3224501591991107E-3</c:v>
                </c:pt>
                <c:pt idx="20">
                  <c:v>1.9761302504668374E-3</c:v>
                </c:pt>
                <c:pt idx="21">
                  <c:v>1.726120570660173E-3</c:v>
                </c:pt>
                <c:pt idx="22">
                  <c:v>1.5328458553743314E-3</c:v>
                </c:pt>
                <c:pt idx="23">
                  <c:v>1.3577268805484075E-3</c:v>
                </c:pt>
                <c:pt idx="24">
                  <c:v>1.2473388433755694E-3</c:v>
                </c:pt>
                <c:pt idx="25">
                  <c:v>1.1018511623560588E-3</c:v>
                </c:pt>
                <c:pt idx="26">
                  <c:v>1.0027296001607038E-3</c:v>
                </c:pt>
                <c:pt idx="27">
                  <c:v>9.2532329750008016E-4</c:v>
                </c:pt>
                <c:pt idx="28">
                  <c:v>8.6224115074083803E-4</c:v>
                </c:pt>
                <c:pt idx="29">
                  <c:v>8.0481113149056096E-4</c:v>
                </c:pt>
                <c:pt idx="30">
                  <c:v>7.4143184738433303E-4</c:v>
                </c:pt>
                <c:pt idx="31">
                  <c:v>6.9654211842127341E-4</c:v>
                </c:pt>
                <c:pt idx="32">
                  <c:v>6.5195067111994433E-4</c:v>
                </c:pt>
                <c:pt idx="33">
                  <c:v>6.148040297735952E-4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9A-4685-972E-EB3F61B32224}"/>
            </c:ext>
          </c:extLst>
        </c:ser>
        <c:ser>
          <c:idx val="2"/>
          <c:order val="2"/>
          <c:tx>
            <c:v>MPI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Aggregate!$L$190:$L$201</c:f>
              <c:numCache>
                <c:formatCode>General</c:formatCode>
                <c:ptCount val="12"/>
                <c:pt idx="0">
                  <c:v>1.7384702871765705E-3</c:v>
                </c:pt>
                <c:pt idx="1">
                  <c:v>1.5757949818864883E-3</c:v>
                </c:pt>
                <c:pt idx="2">
                  <c:v>1.4213474080548641E-3</c:v>
                </c:pt>
                <c:pt idx="3">
                  <c:v>1.2079368796699007E-3</c:v>
                </c:pt>
                <c:pt idx="4">
                  <c:v>1.00784126984127E-3</c:v>
                </c:pt>
                <c:pt idx="5">
                  <c:v>8.5432844565492758E-4</c:v>
                </c:pt>
                <c:pt idx="6">
                  <c:v>6.9764649314014602E-4</c:v>
                </c:pt>
                <c:pt idx="7">
                  <c:v>5.9149528056806372E-4</c:v>
                </c:pt>
                <c:pt idx="8">
                  <c:v>4.8962622944853369E-4</c:v>
                </c:pt>
                <c:pt idx="9">
                  <c:v>4.1810865036770494E-4</c:v>
                </c:pt>
                <c:pt idx="10">
                  <c:v>1.062665587008277E-4</c:v>
                </c:pt>
                <c:pt idx="11">
                  <c:v>6.4052344143243135E-5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9A-4685-972E-EB3F61B32224}"/>
            </c:ext>
          </c:extLst>
        </c:ser>
        <c:ser>
          <c:idx val="3"/>
          <c:order val="3"/>
          <c:tx>
            <c:v>Hibrido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Aggregate!$I$153:$I$186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Aggregate!$M$190:$M$201</c:f>
              <c:numCache>
                <c:formatCode>General</c:formatCode>
                <c:ptCount val="12"/>
                <c:pt idx="0">
                  <c:v>1.7373951124928955E-3</c:v>
                </c:pt>
                <c:pt idx="1">
                  <c:v>1.5246527327015444E-3</c:v>
                </c:pt>
                <c:pt idx="2">
                  <c:v>1.4147459578113283E-3</c:v>
                </c:pt>
                <c:pt idx="3">
                  <c:v>1.1967792190572999E-3</c:v>
                </c:pt>
                <c:pt idx="4">
                  <c:v>1.0070608212123192E-3</c:v>
                </c:pt>
                <c:pt idx="5">
                  <c:v>8.6883610451306389E-4</c:v>
                </c:pt>
                <c:pt idx="6">
                  <c:v>6.9957055885208055E-4</c:v>
                </c:pt>
                <c:pt idx="7">
                  <c:v>5.9137685668677795E-4</c:v>
                </c:pt>
                <c:pt idx="8">
                  <c:v>4.849272789532494E-4</c:v>
                </c:pt>
                <c:pt idx="9">
                  <c:v>3.9100804339559016E-4</c:v>
                </c:pt>
                <c:pt idx="10">
                  <c:v>1.2278868520846048E-4</c:v>
                </c:pt>
                <c:pt idx="11">
                  <c:v>6.3246795459425201E-5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9A-4685-972E-EB3F61B32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2971967"/>
        <c:axId val="1852977375"/>
      </c:lineChart>
      <c:catAx>
        <c:axId val="185297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52977375"/>
        <c:crosses val="autoZero"/>
        <c:auto val="1"/>
        <c:lblAlgn val="ctr"/>
        <c:lblOffset val="100"/>
        <c:noMultiLvlLbl val="0"/>
      </c:catAx>
      <c:valAx>
        <c:axId val="185297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Acelaração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5297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Eficiencia</a:t>
            </a:r>
            <a:r>
              <a:rPr lang="pt-PT" baseline="0"/>
              <a:t> Imperfeitos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Aggregate!$H$227</c:f>
              <c:strCache>
                <c:ptCount val="1"/>
                <c:pt idx="0">
                  <c:v>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Aggregate!$G$228:$G$261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Aggregate!$H$228:$H$261</c:f>
              <c:numCache>
                <c:formatCode>General</c:formatCode>
                <c:ptCount val="34"/>
                <c:pt idx="0">
                  <c:v>9.2897329123625499E-2</c:v>
                </c:pt>
                <c:pt idx="1">
                  <c:v>7.8450274852760002E-2</c:v>
                </c:pt>
                <c:pt idx="2">
                  <c:v>9.4510138190252516E-2</c:v>
                </c:pt>
                <c:pt idx="3">
                  <c:v>8.7200992581893677E-2</c:v>
                </c:pt>
                <c:pt idx="4">
                  <c:v>0.10334861542484217</c:v>
                </c:pt>
                <c:pt idx="5">
                  <c:v>9.2347379245556707E-2</c:v>
                </c:pt>
                <c:pt idx="6">
                  <c:v>0.10542466724085668</c:v>
                </c:pt>
                <c:pt idx="7">
                  <c:v>9.7522962193781218E-2</c:v>
                </c:pt>
                <c:pt idx="8">
                  <c:v>0.10830108283035836</c:v>
                </c:pt>
                <c:pt idx="9">
                  <c:v>0.10123760068352747</c:v>
                </c:pt>
                <c:pt idx="10">
                  <c:v>0.11014471843043426</c:v>
                </c:pt>
                <c:pt idx="11">
                  <c:v>0.11316563523088621</c:v>
                </c:pt>
                <c:pt idx="12">
                  <c:v>0.11474240936099625</c:v>
                </c:pt>
                <c:pt idx="13">
                  <c:v>0.11533052020555176</c:v>
                </c:pt>
                <c:pt idx="14">
                  <c:v>0.11593928503888544</c:v>
                </c:pt>
                <c:pt idx="15">
                  <c:v>0.11638938879223744</c:v>
                </c:pt>
                <c:pt idx="16">
                  <c:v>0.11662494766554872</c:v>
                </c:pt>
                <c:pt idx="17">
                  <c:v>0.11685250400403344</c:v>
                </c:pt>
                <c:pt idx="18">
                  <c:v>0.11644605577421223</c:v>
                </c:pt>
                <c:pt idx="19">
                  <c:v>0.1177900641251544</c:v>
                </c:pt>
                <c:pt idx="20">
                  <c:v>0.11789896688728989</c:v>
                </c:pt>
                <c:pt idx="21">
                  <c:v>0.11830131605856767</c:v>
                </c:pt>
                <c:pt idx="22">
                  <c:v>0.11828280962845199</c:v>
                </c:pt>
                <c:pt idx="23">
                  <c:v>0.11798933337419132</c:v>
                </c:pt>
                <c:pt idx="24">
                  <c:v>0.11810750059727566</c:v>
                </c:pt>
                <c:pt idx="25">
                  <c:v>0.11815458109104005</c:v>
                </c:pt>
                <c:pt idx="26">
                  <c:v>0.11817564529762077</c:v>
                </c:pt>
                <c:pt idx="27">
                  <c:v>0.11832104202536882</c:v>
                </c:pt>
                <c:pt idx="28">
                  <c:v>0.1183534565508837</c:v>
                </c:pt>
                <c:pt idx="29">
                  <c:v>0.11872958823521006</c:v>
                </c:pt>
                <c:pt idx="30">
                  <c:v>0.11839065338970987</c:v>
                </c:pt>
                <c:pt idx="31">
                  <c:v>0.11832395513582464</c:v>
                </c:pt>
                <c:pt idx="32">
                  <c:v>0.11854577291855523</c:v>
                </c:pt>
                <c:pt idx="33">
                  <c:v>0.11837879342140342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AB-4D96-9A1D-ED229B289D20}"/>
            </c:ext>
          </c:extLst>
        </c:ser>
        <c:ser>
          <c:idx val="2"/>
          <c:order val="1"/>
          <c:tx>
            <c:strRef>
              <c:f>Aggregate!$I$227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Aggregate!$G$228:$G$261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Aggregate!$I$228:$I$261</c:f>
              <c:numCache>
                <c:formatCode>General</c:formatCode>
                <c:ptCount val="34"/>
                <c:pt idx="0">
                  <c:v>6.9529660504169352E-2</c:v>
                </c:pt>
                <c:pt idx="1">
                  <c:v>7.7423448739607395E-2</c:v>
                </c:pt>
                <c:pt idx="2">
                  <c:v>8.8769076019406062E-2</c:v>
                </c:pt>
                <c:pt idx="3">
                  <c:v>9.9000849133989099E-2</c:v>
                </c:pt>
                <c:pt idx="4">
                  <c:v>0.10669851703014971</c:v>
                </c:pt>
                <c:pt idx="5">
                  <c:v>0.10971464274445825</c:v>
                </c:pt>
                <c:pt idx="6">
                  <c:v>0.11224143736360594</c:v>
                </c:pt>
                <c:pt idx="7">
                  <c:v>0.11564512063600792</c:v>
                </c:pt>
                <c:pt idx="8">
                  <c:v>0.11728799586906839</c:v>
                </c:pt>
                <c:pt idx="9">
                  <c:v>0.11832748060301096</c:v>
                </c:pt>
                <c:pt idx="10">
                  <c:v>0.12369025426419629</c:v>
                </c:pt>
                <c:pt idx="11">
                  <c:v>0.12439900292267148</c:v>
                </c:pt>
                <c:pt idx="12">
                  <c:v>0.12500752712033775</c:v>
                </c:pt>
                <c:pt idx="13">
                  <c:v>0.12491709217210707</c:v>
                </c:pt>
                <c:pt idx="14">
                  <c:v>0.12510771593918421</c:v>
                </c:pt>
                <c:pt idx="15">
                  <c:v>0.12536809499405904</c:v>
                </c:pt>
                <c:pt idx="16">
                  <c:v>0.12504581867299655</c:v>
                </c:pt>
                <c:pt idx="17">
                  <c:v>0.12515114159184154</c:v>
                </c:pt>
                <c:pt idx="18">
                  <c:v>0.12501782177003756</c:v>
                </c:pt>
                <c:pt idx="19">
                  <c:v>0.12608242054643631</c:v>
                </c:pt>
                <c:pt idx="20">
                  <c:v>0.12607941778762649</c:v>
                </c:pt>
                <c:pt idx="21">
                  <c:v>0.12491663247942271</c:v>
                </c:pt>
                <c:pt idx="22">
                  <c:v>0.1244649469013973</c:v>
                </c:pt>
                <c:pt idx="23">
                  <c:v>0.12319149523277893</c:v>
                </c:pt>
                <c:pt idx="24">
                  <c:v>0.12275140773498512</c:v>
                </c:pt>
                <c:pt idx="25">
                  <c:v>0.12299870359714563</c:v>
                </c:pt>
                <c:pt idx="26">
                  <c:v>0.12275375191082469</c:v>
                </c:pt>
                <c:pt idx="27">
                  <c:v>0.12282733648486088</c:v>
                </c:pt>
                <c:pt idx="28">
                  <c:v>0.12271985125440503</c:v>
                </c:pt>
                <c:pt idx="29">
                  <c:v>0.12292625454042613</c:v>
                </c:pt>
                <c:pt idx="30">
                  <c:v>0.12235975034623825</c:v>
                </c:pt>
                <c:pt idx="31">
                  <c:v>0.12146812558036049</c:v>
                </c:pt>
                <c:pt idx="32">
                  <c:v>0.12214374005991945</c:v>
                </c:pt>
                <c:pt idx="33">
                  <c:v>0.12211157376770013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AB-4D96-9A1D-ED229B289D20}"/>
            </c:ext>
          </c:extLst>
        </c:ser>
        <c:ser>
          <c:idx val="3"/>
          <c:order val="2"/>
          <c:tx>
            <c:strRef>
              <c:f>Aggregate!$J$227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Aggregate!$G$228:$G$261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Aggregate!$J$228:$J$261</c:f>
              <c:numCache>
                <c:formatCode>General</c:formatCode>
                <c:ptCount val="34"/>
                <c:pt idx="0">
                  <c:v>1.8793744280105095E-4</c:v>
                </c:pt>
                <c:pt idx="1">
                  <c:v>1.8657755882867791E-4</c:v>
                </c:pt>
                <c:pt idx="2">
                  <c:v>1.3721473586211837E-4</c:v>
                </c:pt>
                <c:pt idx="3">
                  <c:v>3.9455514036600554E-4</c:v>
                </c:pt>
                <c:pt idx="4">
                  <c:v>4.6961573413998177E-4</c:v>
                </c:pt>
                <c:pt idx="5">
                  <c:v>5.2529866540377689E-4</c:v>
                </c:pt>
                <c:pt idx="6">
                  <c:v>5.7504827358845993E-4</c:v>
                </c:pt>
                <c:pt idx="7">
                  <c:v>6.2199957031257368E-4</c:v>
                </c:pt>
                <c:pt idx="8">
                  <c:v>6.6066594888906135E-4</c:v>
                </c:pt>
                <c:pt idx="9">
                  <c:v>6.8184583124875282E-4</c:v>
                </c:pt>
                <c:pt idx="10">
                  <c:v>6.7993901883856445E-4</c:v>
                </c:pt>
                <c:pt idx="11">
                  <c:v>8.416917523666824E-4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AB-4D96-9A1D-ED229B289D20}"/>
            </c:ext>
          </c:extLst>
        </c:ser>
        <c:ser>
          <c:idx val="4"/>
          <c:order val="3"/>
          <c:tx>
            <c:strRef>
              <c:f>Aggregate!$K$227</c:f>
              <c:strCache>
                <c:ptCount val="1"/>
                <c:pt idx="0">
                  <c:v>Hibrido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Aggregate!$G$228:$G$261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Aggregate!$K$228:$K$261</c:f>
              <c:numCache>
                <c:formatCode>General</c:formatCode>
                <c:ptCount val="34"/>
                <c:pt idx="0">
                  <c:v>1.8193367971009521E-4</c:v>
                </c:pt>
                <c:pt idx="1">
                  <c:v>1.6584717977215894E-4</c:v>
                </c:pt>
                <c:pt idx="2">
                  <c:v>3.1336972373281004E-4</c:v>
                </c:pt>
                <c:pt idx="3">
                  <c:v>3.9600758554899067E-4</c:v>
                </c:pt>
                <c:pt idx="4">
                  <c:v>4.7367696976763769E-4</c:v>
                </c:pt>
                <c:pt idx="5">
                  <c:v>5.2463330393885948E-4</c:v>
                </c:pt>
                <c:pt idx="6">
                  <c:v>5.7689580577229395E-4</c:v>
                </c:pt>
                <c:pt idx="7">
                  <c:v>6.1991554841180432E-4</c:v>
                </c:pt>
                <c:pt idx="8">
                  <c:v>6.5633056136395022E-4</c:v>
                </c:pt>
                <c:pt idx="9">
                  <c:v>6.822515103395171E-4</c:v>
                </c:pt>
                <c:pt idx="10">
                  <c:v>7.7294572749897689E-4</c:v>
                </c:pt>
                <c:pt idx="11">
                  <c:v>8.08585791396325E-4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9AB-4D96-9A1D-ED229B289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716000"/>
        <c:axId val="299735136"/>
      </c:lineChart>
      <c:catAx>
        <c:axId val="29971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9735136"/>
        <c:crosses val="autoZero"/>
        <c:auto val="1"/>
        <c:lblAlgn val="ctr"/>
        <c:lblOffset val="100"/>
        <c:noMultiLvlLbl val="0"/>
      </c:catAx>
      <c:valAx>
        <c:axId val="29973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971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Eficiencia</a:t>
            </a:r>
            <a:r>
              <a:rPr lang="pt-PT" baseline="0"/>
              <a:t> Perfeitos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Aggregate!$H$266</c:f>
              <c:strCache>
                <c:ptCount val="1"/>
                <c:pt idx="0">
                  <c:v>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Aggregate!$G$267:$G$300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Aggregate!$H$267:$H$300</c:f>
              <c:numCache>
                <c:formatCode>General</c:formatCode>
                <c:ptCount val="34"/>
                <c:pt idx="0">
                  <c:v>9.1524020119700233E-2</c:v>
                </c:pt>
                <c:pt idx="1">
                  <c:v>8.028471286812254E-2</c:v>
                </c:pt>
                <c:pt idx="2">
                  <c:v>9.6134658857963184E-2</c:v>
                </c:pt>
                <c:pt idx="3">
                  <c:v>9.0448280024887223E-2</c:v>
                </c:pt>
                <c:pt idx="4">
                  <c:v>0.10543535398327251</c:v>
                </c:pt>
                <c:pt idx="5">
                  <c:v>9.5923542362888026E-2</c:v>
                </c:pt>
                <c:pt idx="6">
                  <c:v>0.10771372716087041</c:v>
                </c:pt>
                <c:pt idx="7">
                  <c:v>0.10109268859653231</c:v>
                </c:pt>
                <c:pt idx="8">
                  <c:v>0.11041285523393442</c:v>
                </c:pt>
                <c:pt idx="9">
                  <c:v>0.10446621610246573</c:v>
                </c:pt>
                <c:pt idx="10">
                  <c:v>0.11240320048582897</c:v>
                </c:pt>
                <c:pt idx="11">
                  <c:v>0.11510496433372229</c:v>
                </c:pt>
                <c:pt idx="12">
                  <c:v>0.11653640995457142</c:v>
                </c:pt>
                <c:pt idx="13">
                  <c:v>0.11711263068320509</c:v>
                </c:pt>
                <c:pt idx="14">
                  <c:v>0.11744544721660947</c:v>
                </c:pt>
                <c:pt idx="15">
                  <c:v>0.11747185482683642</c:v>
                </c:pt>
                <c:pt idx="16">
                  <c:v>0.11805579960869471</c:v>
                </c:pt>
                <c:pt idx="17">
                  <c:v>0.1182848222122314</c:v>
                </c:pt>
                <c:pt idx="18">
                  <c:v>0.11857235416297268</c:v>
                </c:pt>
                <c:pt idx="19">
                  <c:v>0.11869284109281092</c:v>
                </c:pt>
                <c:pt idx="20">
                  <c:v>0.11877487770995639</c:v>
                </c:pt>
                <c:pt idx="21">
                  <c:v>0.1192669908660904</c:v>
                </c:pt>
                <c:pt idx="22">
                  <c:v>0.1192608641619359</c:v>
                </c:pt>
                <c:pt idx="23">
                  <c:v>0.11936769729450034</c:v>
                </c:pt>
                <c:pt idx="24">
                  <c:v>0.11958091829637293</c:v>
                </c:pt>
                <c:pt idx="25">
                  <c:v>0.11954468762002964</c:v>
                </c:pt>
                <c:pt idx="26">
                  <c:v>0.11952513041077635</c:v>
                </c:pt>
                <c:pt idx="27">
                  <c:v>0.11959742739622584</c:v>
                </c:pt>
                <c:pt idx="28">
                  <c:v>0.11963346441772581</c:v>
                </c:pt>
                <c:pt idx="29">
                  <c:v>0.1196878526937587</c:v>
                </c:pt>
                <c:pt idx="30">
                  <c:v>0.11994932917776237</c:v>
                </c:pt>
                <c:pt idx="31">
                  <c:v>0.11984616810295377</c:v>
                </c:pt>
                <c:pt idx="32">
                  <c:v>0.1199001948694767</c:v>
                </c:pt>
                <c:pt idx="33">
                  <c:v>0.11990033301810371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33-42B6-A314-8E39B446E390}"/>
            </c:ext>
          </c:extLst>
        </c:ser>
        <c:ser>
          <c:idx val="2"/>
          <c:order val="1"/>
          <c:tx>
            <c:strRef>
              <c:f>Aggregate!$I$266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Aggregate!$G$267:$G$300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Aggregate!$I$267:$I$300</c:f>
              <c:numCache>
                <c:formatCode>General</c:formatCode>
                <c:ptCount val="34"/>
                <c:pt idx="0">
                  <c:v>6.9115073047593081E-2</c:v>
                </c:pt>
                <c:pt idx="1">
                  <c:v>7.9763098029666746E-2</c:v>
                </c:pt>
                <c:pt idx="2">
                  <c:v>9.0589164390177793E-2</c:v>
                </c:pt>
                <c:pt idx="3">
                  <c:v>0.10305306695374856</c:v>
                </c:pt>
                <c:pt idx="4">
                  <c:v>0.10881086540437607</c:v>
                </c:pt>
                <c:pt idx="5">
                  <c:v>0.11276292724194314</c:v>
                </c:pt>
                <c:pt idx="6">
                  <c:v>0.11420000375465479</c:v>
                </c:pt>
                <c:pt idx="7">
                  <c:v>0.11691746758729855</c:v>
                </c:pt>
                <c:pt idx="8">
                  <c:v>0.11778502293131313</c:v>
                </c:pt>
                <c:pt idx="9">
                  <c:v>0.12000613494869097</c:v>
                </c:pt>
                <c:pt idx="10">
                  <c:v>0.12322463142263029</c:v>
                </c:pt>
                <c:pt idx="11">
                  <c:v>0.12465419891049925</c:v>
                </c:pt>
                <c:pt idx="12">
                  <c:v>0.12496575841668321</c:v>
                </c:pt>
                <c:pt idx="13">
                  <c:v>0.12502025562735478</c:v>
                </c:pt>
                <c:pt idx="14">
                  <c:v>0.12494286336965431</c:v>
                </c:pt>
                <c:pt idx="15">
                  <c:v>0.12488532996941493</c:v>
                </c:pt>
                <c:pt idx="16">
                  <c:v>0.12500682330158527</c:v>
                </c:pt>
                <c:pt idx="17">
                  <c:v>0.12489230458684142</c:v>
                </c:pt>
                <c:pt idx="18">
                  <c:v>0.12516702349273326</c:v>
                </c:pt>
                <c:pt idx="19">
                  <c:v>0.1245159769051732</c:v>
                </c:pt>
                <c:pt idx="20">
                  <c:v>0.12380570691138072</c:v>
                </c:pt>
                <c:pt idx="21">
                  <c:v>0.1234610848086152</c:v>
                </c:pt>
                <c:pt idx="22">
                  <c:v>0.12307187347547348</c:v>
                </c:pt>
                <c:pt idx="23">
                  <c:v>0.12262560867288363</c:v>
                </c:pt>
                <c:pt idx="24">
                  <c:v>0.12263148238612312</c:v>
                </c:pt>
                <c:pt idx="25">
                  <c:v>0.12248483527620058</c:v>
                </c:pt>
                <c:pt idx="26">
                  <c:v>0.12213522240147125</c:v>
                </c:pt>
                <c:pt idx="27">
                  <c:v>0.12207240292546978</c:v>
                </c:pt>
                <c:pt idx="28">
                  <c:v>0.12190915076070082</c:v>
                </c:pt>
                <c:pt idx="29">
                  <c:v>0.12192831256355542</c:v>
                </c:pt>
                <c:pt idx="30">
                  <c:v>0.12160741944778715</c:v>
                </c:pt>
                <c:pt idx="31">
                  <c:v>0.1217146354496941</c:v>
                </c:pt>
                <c:pt idx="32">
                  <c:v>0.12170647895611296</c:v>
                </c:pt>
                <c:pt idx="33">
                  <c:v>0.12170449944352441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33-42B6-A314-8E39B446E390}"/>
            </c:ext>
          </c:extLst>
        </c:ser>
        <c:ser>
          <c:idx val="3"/>
          <c:order val="2"/>
          <c:tx>
            <c:strRef>
              <c:f>Aggregate!$J$266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Aggregate!$G$267:$G$300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Aggregate!$J$267:$J$300</c:f>
              <c:numCache>
                <c:formatCode>General</c:formatCode>
                <c:ptCount val="34"/>
                <c:pt idx="0">
                  <c:v>1.7919545734418829E-4</c:v>
                </c:pt>
                <c:pt idx="1">
                  <c:v>2.5044498381877027E-4</c:v>
                </c:pt>
                <c:pt idx="2">
                  <c:v>3.4375919662786542E-4</c:v>
                </c:pt>
                <c:pt idx="3">
                  <c:v>1.916942202978416E-3</c:v>
                </c:pt>
                <c:pt idx="4">
                  <c:v>4.4802351659363281E-4</c:v>
                </c:pt>
                <c:pt idx="5">
                  <c:v>3.1767253076949299E-4</c:v>
                </c:pt>
                <c:pt idx="6">
                  <c:v>6.8481525410099726E-4</c:v>
                </c:pt>
                <c:pt idx="7">
                  <c:v>7.2921130695637168E-4</c:v>
                </c:pt>
                <c:pt idx="8">
                  <c:v>7.8110195186659062E-4</c:v>
                </c:pt>
                <c:pt idx="9">
                  <c:v>8.1871129613391585E-4</c:v>
                </c:pt>
                <c:pt idx="10">
                  <c:v>9.8285435623863388E-4</c:v>
                </c:pt>
                <c:pt idx="11">
                  <c:v>1.0305301665741017E-3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33-42B6-A314-8E39B446E390}"/>
            </c:ext>
          </c:extLst>
        </c:ser>
        <c:ser>
          <c:idx val="4"/>
          <c:order val="3"/>
          <c:tx>
            <c:strRef>
              <c:f>Aggregate!$K$266</c:f>
              <c:strCache>
                <c:ptCount val="1"/>
                <c:pt idx="0">
                  <c:v>Hibrido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Aggregate!$G$267:$G$300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Aggregate!$K$267:$K$300</c:f>
              <c:numCache>
                <c:formatCode>General</c:formatCode>
                <c:ptCount val="34"/>
                <c:pt idx="0">
                  <c:v>1.8090337730506255E-4</c:v>
                </c:pt>
                <c:pt idx="1">
                  <c:v>2.4984836849199137E-4</c:v>
                </c:pt>
                <c:pt idx="2">
                  <c:v>3.4626128159873765E-4</c:v>
                </c:pt>
                <c:pt idx="3">
                  <c:v>3.8925289825388732E-4</c:v>
                </c:pt>
                <c:pt idx="4">
                  <c:v>4.416935856926683E-4</c:v>
                </c:pt>
                <c:pt idx="5">
                  <c:v>5.5708531531079074E-4</c:v>
                </c:pt>
                <c:pt idx="6">
                  <c:v>6.8400855375883496E-4</c:v>
                </c:pt>
                <c:pt idx="7">
                  <c:v>7.3659873506676037E-4</c:v>
                </c:pt>
                <c:pt idx="8">
                  <c:v>7.3187574604595624E-4</c:v>
                </c:pt>
                <c:pt idx="9">
                  <c:v>8.2575914744604389E-4</c:v>
                </c:pt>
                <c:pt idx="10">
                  <c:v>9.9269054749984913E-4</c:v>
                </c:pt>
                <c:pt idx="11">
                  <c:v>1.028883029246153E-3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33-42B6-A314-8E39B446E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716000"/>
        <c:axId val="299735136"/>
      </c:lineChart>
      <c:catAx>
        <c:axId val="29971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9735136"/>
        <c:crosses val="autoZero"/>
        <c:auto val="1"/>
        <c:lblAlgn val="ctr"/>
        <c:lblOffset val="100"/>
        <c:noMultiLvlLbl val="0"/>
      </c:catAx>
      <c:valAx>
        <c:axId val="29973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971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Eficiencia</a:t>
            </a:r>
            <a:r>
              <a:rPr lang="pt-PT" baseline="0"/>
              <a:t> Não Mágicos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Aggregate!$H$303</c:f>
              <c:strCache>
                <c:ptCount val="1"/>
                <c:pt idx="0">
                  <c:v>Threads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Aggregate!$G$304:$G$337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Aggregate!$H$304:$H$337</c:f>
              <c:numCache>
                <c:formatCode>General</c:formatCode>
                <c:ptCount val="34"/>
                <c:pt idx="0">
                  <c:v>9.4801614287215272E-2</c:v>
                </c:pt>
                <c:pt idx="1">
                  <c:v>8.6928302383341274E-2</c:v>
                </c:pt>
                <c:pt idx="2">
                  <c:v>7.381534811169696E-2</c:v>
                </c:pt>
                <c:pt idx="3">
                  <c:v>6.26334309263223E-2</c:v>
                </c:pt>
                <c:pt idx="4">
                  <c:v>5.13724474119166E-2</c:v>
                </c:pt>
                <c:pt idx="5">
                  <c:v>4.1669588677652809E-2</c:v>
                </c:pt>
                <c:pt idx="6">
                  <c:v>3.4829296951916014E-2</c:v>
                </c:pt>
                <c:pt idx="7">
                  <c:v>2.9562194719771898E-2</c:v>
                </c:pt>
                <c:pt idx="8">
                  <c:v>2.4596277760388929E-2</c:v>
                </c:pt>
                <c:pt idx="9">
                  <c:v>2.115398828981194E-2</c:v>
                </c:pt>
                <c:pt idx="10">
                  <c:v>6.2581586618073986E-3</c:v>
                </c:pt>
                <c:pt idx="11">
                  <c:v>2.9757746148117428E-3</c:v>
                </c:pt>
                <c:pt idx="12">
                  <c:v>1.7618914804628314E-3</c:v>
                </c:pt>
                <c:pt idx="13">
                  <c:v>1.1775216939488326E-3</c:v>
                </c:pt>
                <c:pt idx="14">
                  <c:v>8.5006585497424418E-4</c:v>
                </c:pt>
                <c:pt idx="15">
                  <c:v>6.5195420509359093E-4</c:v>
                </c:pt>
                <c:pt idx="16">
                  <c:v>5.1526413912862223E-4</c:v>
                </c:pt>
                <c:pt idx="17">
                  <c:v>4.1071231759493753E-4</c:v>
                </c:pt>
                <c:pt idx="18">
                  <c:v>3.4744067572472386E-4</c:v>
                </c:pt>
                <c:pt idx="19">
                  <c:v>2.9030626989988884E-4</c:v>
                </c:pt>
                <c:pt idx="20">
                  <c:v>2.4701628130835467E-4</c:v>
                </c:pt>
                <c:pt idx="21">
                  <c:v>2.1576507133252163E-4</c:v>
                </c:pt>
                <c:pt idx="22">
                  <c:v>1.9160573192179142E-4</c:v>
                </c:pt>
                <c:pt idx="23">
                  <c:v>1.6971586006855094E-4</c:v>
                </c:pt>
                <c:pt idx="24">
                  <c:v>1.5591735542194618E-4</c:v>
                </c:pt>
                <c:pt idx="25">
                  <c:v>1.3773139529450735E-4</c:v>
                </c:pt>
                <c:pt idx="26">
                  <c:v>1.2534120002008798E-4</c:v>
                </c:pt>
                <c:pt idx="27">
                  <c:v>1.1566541218751002E-4</c:v>
                </c:pt>
                <c:pt idx="28">
                  <c:v>1.0778014384260475E-4</c:v>
                </c:pt>
                <c:pt idx="29">
                  <c:v>1.0060139143632012E-4</c:v>
                </c:pt>
                <c:pt idx="30">
                  <c:v>9.2678980923041628E-5</c:v>
                </c:pt>
                <c:pt idx="31">
                  <c:v>8.7067764802659176E-5</c:v>
                </c:pt>
                <c:pt idx="32">
                  <c:v>8.1493833889993041E-5</c:v>
                </c:pt>
                <c:pt idx="33">
                  <c:v>7.68505037216994E-5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33-43B3-9E88-3AE928D98F32}"/>
            </c:ext>
          </c:extLst>
        </c:ser>
        <c:ser>
          <c:idx val="2"/>
          <c:order val="1"/>
          <c:tx>
            <c:strRef>
              <c:f>Aggregate!$I$303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Aggregate!$G$304:$G$337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Aggregate!$I$304:$I$337</c:f>
              <c:numCache>
                <c:formatCode>General</c:formatCode>
                <c:ptCount val="34"/>
                <c:pt idx="0">
                  <c:v>5.7293317993585696E-2</c:v>
                </c:pt>
                <c:pt idx="1">
                  <c:v>4.5630979105508541E-2</c:v>
                </c:pt>
                <c:pt idx="2">
                  <c:v>3.3554951536692551E-2</c:v>
                </c:pt>
                <c:pt idx="3">
                  <c:v>2.6263124081893765E-2</c:v>
                </c:pt>
                <c:pt idx="4">
                  <c:v>1.9793024070151568E-2</c:v>
                </c:pt>
                <c:pt idx="5">
                  <c:v>1.5286655298503806E-2</c:v>
                </c:pt>
                <c:pt idx="6">
                  <c:v>1.207635663845877E-2</c:v>
                </c:pt>
                <c:pt idx="7">
                  <c:v>9.6607665392276481E-3</c:v>
                </c:pt>
                <c:pt idx="8">
                  <c:v>7.7789170212809013E-3</c:v>
                </c:pt>
                <c:pt idx="9">
                  <c:v>6.5329179009555828E-3</c:v>
                </c:pt>
                <c:pt idx="10">
                  <c:v>1.7219061015225246E-3</c:v>
                </c:pt>
                <c:pt idx="11">
                  <c:v>7.999536774885215E-4</c:v>
                </c:pt>
                <c:pt idx="12">
                  <c:v>4.6960438812773464E-4</c:v>
                </c:pt>
                <c:pt idx="13">
                  <c:v>3.1565013193784412E-4</c:v>
                </c:pt>
                <c:pt idx="14">
                  <c:v>2.2715088270578354E-4</c:v>
                </c:pt>
                <c:pt idx="15">
                  <c:v>1.739398164128729E-4</c:v>
                </c:pt>
                <c:pt idx="16">
                  <c:v>1.3719805025354755E-4</c:v>
                </c:pt>
                <c:pt idx="17">
                  <c:v>1.0968985566515441E-4</c:v>
                </c:pt>
                <c:pt idx="18">
                  <c:v>9.2426918840596951E-5</c:v>
                </c:pt>
                <c:pt idx="19">
                  <c:v>7.7205188535610928E-5</c:v>
                </c:pt>
                <c:pt idx="20">
                  <c:v>6.5401126876454173E-5</c:v>
                </c:pt>
                <c:pt idx="21">
                  <c:v>5.6851879722749246E-5</c:v>
                </c:pt>
                <c:pt idx="22">
                  <c:v>5.0229925786351588E-5</c:v>
                </c:pt>
                <c:pt idx="23">
                  <c:v>4.4416891635202218E-5</c:v>
                </c:pt>
                <c:pt idx="24">
                  <c:v>4.0634090107613561E-5</c:v>
                </c:pt>
                <c:pt idx="25">
                  <c:v>3.6039858352662024E-5</c:v>
                </c:pt>
                <c:pt idx="26">
                  <c:v>3.2821804382953715E-5</c:v>
                </c:pt>
                <c:pt idx="27">
                  <c:v>2.9657693114423468E-5</c:v>
                </c:pt>
                <c:pt idx="28">
                  <c:v>2.7652255806734555E-5</c:v>
                </c:pt>
                <c:pt idx="29">
                  <c:v>2.5772349386057005E-5</c:v>
                </c:pt>
                <c:pt idx="30">
                  <c:v>2.4134833877707112E-5</c:v>
                </c:pt>
                <c:pt idx="31">
                  <c:v>2.2943940194245812E-5</c:v>
                </c:pt>
                <c:pt idx="32">
                  <c:v>2.1477316668752575E-5</c:v>
                </c:pt>
                <c:pt idx="33">
                  <c:v>2.0214074244912427E-5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33-43B3-9E88-3AE928D98F32}"/>
            </c:ext>
          </c:extLst>
        </c:ser>
        <c:ser>
          <c:idx val="3"/>
          <c:order val="2"/>
          <c:tx>
            <c:strRef>
              <c:f>Aggregate!$J$303</c:f>
              <c:strCache>
                <c:ptCount val="1"/>
                <c:pt idx="0">
                  <c:v>MPI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Aggregate!$G$304:$G$337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Aggregate!$J$304:$J$337</c:f>
              <c:numCache>
                <c:formatCode>General</c:formatCode>
                <c:ptCount val="34"/>
                <c:pt idx="0">
                  <c:v>1.4487252393138088E-4</c:v>
                </c:pt>
                <c:pt idx="1">
                  <c:v>1.313162484905407E-4</c:v>
                </c:pt>
                <c:pt idx="2">
                  <c:v>1.1844561733790535E-4</c:v>
                </c:pt>
                <c:pt idx="3">
                  <c:v>1.0066140663915838E-4</c:v>
                </c:pt>
                <c:pt idx="4">
                  <c:v>8.3986772486772498E-5</c:v>
                </c:pt>
                <c:pt idx="5">
                  <c:v>7.1194037137910636E-5</c:v>
                </c:pt>
                <c:pt idx="6">
                  <c:v>5.8137207761678835E-5</c:v>
                </c:pt>
                <c:pt idx="7">
                  <c:v>4.9291273380671975E-5</c:v>
                </c:pt>
                <c:pt idx="8">
                  <c:v>4.0802185787377805E-5</c:v>
                </c:pt>
                <c:pt idx="9">
                  <c:v>3.484238753064208E-5</c:v>
                </c:pt>
                <c:pt idx="10">
                  <c:v>8.8555465584023075E-6</c:v>
                </c:pt>
                <c:pt idx="11">
                  <c:v>5.3376953452702612E-6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33-43B3-9E88-3AE928D98F32}"/>
            </c:ext>
          </c:extLst>
        </c:ser>
        <c:ser>
          <c:idx val="4"/>
          <c:order val="3"/>
          <c:tx>
            <c:strRef>
              <c:f>Aggregate!$K$303</c:f>
              <c:strCache>
                <c:ptCount val="1"/>
                <c:pt idx="0">
                  <c:v>Hibrido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Aggregate!$G$304:$G$337</c:f>
              <c:numCache>
                <c:formatCode>General</c:formatCode>
                <c:ptCount val="34"/>
                <c:pt idx="0">
                  <c:v>101</c:v>
                </c:pt>
                <c:pt idx="1">
                  <c:v>201</c:v>
                </c:pt>
                <c:pt idx="2">
                  <c:v>301</c:v>
                </c:pt>
                <c:pt idx="3">
                  <c:v>401</c:v>
                </c:pt>
                <c:pt idx="4">
                  <c:v>501</c:v>
                </c:pt>
                <c:pt idx="5">
                  <c:v>601</c:v>
                </c:pt>
                <c:pt idx="6">
                  <c:v>701</c:v>
                </c:pt>
                <c:pt idx="7">
                  <c:v>801</c:v>
                </c:pt>
                <c:pt idx="8">
                  <c:v>901</c:v>
                </c:pt>
                <c:pt idx="9">
                  <c:v>1001</c:v>
                </c:pt>
                <c:pt idx="10">
                  <c:v>2001</c:v>
                </c:pt>
                <c:pt idx="11">
                  <c:v>3001</c:v>
                </c:pt>
                <c:pt idx="12">
                  <c:v>4001</c:v>
                </c:pt>
                <c:pt idx="13">
                  <c:v>5001</c:v>
                </c:pt>
                <c:pt idx="14">
                  <c:v>6001</c:v>
                </c:pt>
                <c:pt idx="15">
                  <c:v>7001</c:v>
                </c:pt>
                <c:pt idx="16">
                  <c:v>8001</c:v>
                </c:pt>
                <c:pt idx="17">
                  <c:v>9001</c:v>
                </c:pt>
                <c:pt idx="18">
                  <c:v>10001</c:v>
                </c:pt>
                <c:pt idx="19">
                  <c:v>11001</c:v>
                </c:pt>
                <c:pt idx="20">
                  <c:v>12001</c:v>
                </c:pt>
                <c:pt idx="21">
                  <c:v>13001</c:v>
                </c:pt>
                <c:pt idx="22">
                  <c:v>14001</c:v>
                </c:pt>
                <c:pt idx="23">
                  <c:v>15001</c:v>
                </c:pt>
                <c:pt idx="24">
                  <c:v>16001</c:v>
                </c:pt>
                <c:pt idx="25">
                  <c:v>17001</c:v>
                </c:pt>
                <c:pt idx="26">
                  <c:v>18001</c:v>
                </c:pt>
                <c:pt idx="27">
                  <c:v>19001</c:v>
                </c:pt>
                <c:pt idx="28">
                  <c:v>20001</c:v>
                </c:pt>
                <c:pt idx="29">
                  <c:v>21001</c:v>
                </c:pt>
                <c:pt idx="30">
                  <c:v>22001</c:v>
                </c:pt>
                <c:pt idx="31">
                  <c:v>23001</c:v>
                </c:pt>
                <c:pt idx="32">
                  <c:v>24001</c:v>
                </c:pt>
                <c:pt idx="33">
                  <c:v>25001</c:v>
                </c:pt>
              </c:numCache>
            </c:numRef>
          </c:cat>
          <c:val>
            <c:numRef>
              <c:f>Aggregate!$K$304:$K$337</c:f>
              <c:numCache>
                <c:formatCode>General</c:formatCode>
                <c:ptCount val="34"/>
                <c:pt idx="0">
                  <c:v>1.4478292604107462E-4</c:v>
                </c:pt>
                <c:pt idx="1">
                  <c:v>1.2705439439179538E-4</c:v>
                </c:pt>
                <c:pt idx="2">
                  <c:v>1.1789549648427736E-4</c:v>
                </c:pt>
                <c:pt idx="3">
                  <c:v>9.973160158810832E-5</c:v>
                </c:pt>
                <c:pt idx="4">
                  <c:v>8.3921735101026598E-5</c:v>
                </c:pt>
                <c:pt idx="5">
                  <c:v>7.2403008709421996E-5</c:v>
                </c:pt>
                <c:pt idx="6">
                  <c:v>5.829754657100671E-5</c:v>
                </c:pt>
                <c:pt idx="7">
                  <c:v>4.9281404723898165E-5</c:v>
                </c:pt>
                <c:pt idx="8">
                  <c:v>4.041060657943745E-5</c:v>
                </c:pt>
                <c:pt idx="9">
                  <c:v>3.258400361629918E-5</c:v>
                </c:pt>
                <c:pt idx="10">
                  <c:v>1.0232390434038373E-5</c:v>
                </c:pt>
                <c:pt idx="11">
                  <c:v>5.2705662882854337E-6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33-43B3-9E88-3AE928D98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9716000"/>
        <c:axId val="299735136"/>
      </c:lineChart>
      <c:catAx>
        <c:axId val="29971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9735136"/>
        <c:crosses val="autoZero"/>
        <c:auto val="1"/>
        <c:lblAlgn val="ctr"/>
        <c:lblOffset val="100"/>
        <c:noMultiLvlLbl val="0"/>
      </c:catAx>
      <c:valAx>
        <c:axId val="29973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Eficiencia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971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2021-04-12T00:00:00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B0EA911206574CAD933AFB53C6247A" ma:contentTypeVersion="13" ma:contentTypeDescription="Criar um novo documento." ma:contentTypeScope="" ma:versionID="9d0e99b68c3b96d6c6516178b43de150">
  <xsd:schema xmlns:xsd="http://www.w3.org/2001/XMLSchema" xmlns:xs="http://www.w3.org/2001/XMLSchema" xmlns:p="http://schemas.microsoft.com/office/2006/metadata/properties" xmlns:ns3="a540d207-917f-4f54-9e28-ba3c2f372b5f" xmlns:ns4="68174df2-429a-4288-969c-ca529505a32e" targetNamespace="http://schemas.microsoft.com/office/2006/metadata/properties" ma:root="true" ma:fieldsID="379dca5e9550740b1b501690c2f570a8" ns3:_="" ns4:_="">
    <xsd:import namespace="a540d207-917f-4f54-9e28-ba3c2f372b5f"/>
    <xsd:import namespace="68174df2-429a-4288-969c-ca529505a3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0d207-917f-4f54-9e28-ba3c2f372b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74df2-429a-4288-969c-ca529505a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Mag21</b:Tag>
    <b:SourceType>InternetSite</b:SourceType>
    <b:Guid>{B55426FF-B9A0-4567-87D3-1BF7BB29FE42}</b:Guid>
    <b:LCID>en-US</b:LCID>
    <b:Title>Magic Square History in China</b:Title>
    <b:InternetSiteTitle>Wikepedia</b:InternetSiteTitle>
    <b:Year>2021</b:Year>
    <b:Month>03</b:Month>
    <b:Day>1</b:Day>
    <b:URL>https://en.wikipedia.org/wiki/Magic_square#China</b:URL>
    <b:YearAccessed>2021</b:YearAccessed>
    <b:MonthAccessed>03</b:MonthAccessed>
    <b:RefOrder>2</b:RefOrder>
  </b:Source>
  <b:Source>
    <b:Tag>Mar21</b:Tag>
    <b:SourceType>DocumentFromInternetSite</b:SourceType>
    <b:Guid>{2347C853-1F40-4C62-973D-F8160B7BBDDD}</b:Guid>
    <b:Title>Tutoria Ualg - SPD Lab1</b:Title>
    <b:InternetSiteTitle>Tutoria Ualg</b:InternetSiteTitle>
    <b:Year>2021</b:Year>
    <b:Month>03</b:Month>
    <b:Day>02</b:Day>
    <b:URL>https://tutoria.ualg.pt/2020/mod/resource/view.php?id=96369</b:URL>
    <b:RefOrder>1</b:RefOrder>
  </b:Source>
  <b:Source>
    <b:Tag>POS20</b:Tag>
    <b:SourceType>DocumentFromInternetSite</b:SourceType>
    <b:Guid>{D08AACE6-8DF1-46DA-9CB6-880839067A1E}</b:Guid>
    <b:Title>POSIX Threads</b:Title>
    <b:InternetSiteTitle>Wikepedia</b:InternetSiteTitle>
    <b:Year>2020</b:Year>
    <b:Month>04</b:Month>
    <b:Day>14</b:Day>
    <b:URL>https://en.wikipedia.org/wiki/POSIX_Threads</b:URL>
    <b:RefOrder>3</b:RefOrder>
  </b:Source>
  <b:Source>
    <b:Tag>Ope20</b:Tag>
    <b:SourceType>DocumentFromInternetSite</b:SourceType>
    <b:Guid>{D391C1D1-BF32-40EF-AAAF-44FF7AC6E82D}</b:Guid>
    <b:Title>OpenMP</b:Title>
    <b:InternetSiteTitle>Wikipedia</b:InternetSiteTitle>
    <b:Year>2020</b:Year>
    <b:Month>04</b:Month>
    <b:Day>14</b:Day>
    <b:URL>https://en.wikipedia.org/wiki/OpenMP</b:URL>
    <b:RefOrder>4</b:RefOrder>
  </b:Source>
  <b:Source>
    <b:Tag>Mes20</b:Tag>
    <b:SourceType>DocumentFromInternetSite</b:SourceType>
    <b:Guid>{C393BBE9-D520-4DDF-B569-31C4AB47C37D}</b:Guid>
    <b:Title>Message Passing Interface</b:Title>
    <b:InternetSiteTitle>Wikipedia</b:InternetSiteTitle>
    <b:Year>2020</b:Year>
    <b:Month>04</b:Month>
    <b:Day>14</b:Day>
    <b:URL>https://en.wikipedia.org/wiki/Message_Passing_Interface</b:URL>
    <b:RefOrder>5</b:RefOrder>
  </b:Source>
  <b:Source>
    <b:Tag>Aul20</b:Tag>
    <b:SourceType>DocumentFromInternetSite</b:SourceType>
    <b:Guid>{CE278B26-4D2E-434A-846B-3E8B734EE9FC}</b:Guid>
    <b:Title>Aula 2 Avaliação desempenho</b:Title>
    <b:Year>2020</b:Year>
    <b:Month>04</b:Month>
    <b:Day>14</b:Day>
    <b:URL>https://tutoria.ualg.pt/2020/pluginfile.php/195300/mod_resource/content/0/2.Avalia%C3%A7%C3%A3o_desempenho.pdf</b:URL>
    <b:RefOrder>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484A1-F534-400E-B62A-B9D77F096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0d207-917f-4f54-9e28-ba3c2f372b5f"/>
    <ds:schemaRef ds:uri="68174df2-429a-4288-969c-ca529505a3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1CE601-4B82-4170-B7CD-80BDE951FD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C2EF87-FB1E-47EC-A6FC-F31DB515C0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0C73467-397A-4A6B-8F5E-619FAB5F4E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4288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Quadrado Mágico</vt:lpstr>
    </vt:vector>
  </TitlesOfParts>
  <Company>Ualg-fct</Company>
  <LinksUpToDate>false</LinksUpToDate>
  <CharactersWithSpaces>27394</CharactersWithSpaces>
  <SharedDoc>false</SharedDoc>
  <HLinks>
    <vt:vector size="306" baseType="variant">
      <vt:variant>
        <vt:i4>6160430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_6_Analise_de</vt:lpwstr>
      </vt:variant>
      <vt:variant>
        <vt:i4>2883653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_5.1_Ambiente_de</vt:lpwstr>
      </vt:variant>
      <vt:variant>
        <vt:i4>6684720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_5.4_OpenMP</vt:lpwstr>
      </vt:variant>
      <vt:variant>
        <vt:i4>262238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_5.5_MPI</vt:lpwstr>
      </vt:variant>
      <vt:variant>
        <vt:i4>2031689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_5.3_pThreads</vt:lpwstr>
      </vt:variant>
      <vt:variant>
        <vt:i4>1376362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_4.5_Dados_analisados</vt:lpwstr>
      </vt:variant>
      <vt:variant>
        <vt:i4>1769520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_Toc69669291</vt:lpwstr>
      </vt:variant>
      <vt:variant>
        <vt:i4>1703984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_Toc69669290</vt:lpwstr>
      </vt:variant>
      <vt:variant>
        <vt:i4>1245233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_Toc69669289</vt:lpwstr>
      </vt:variant>
      <vt:variant>
        <vt:i4>1179697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_Toc69669288</vt:lpwstr>
      </vt:variant>
      <vt:variant>
        <vt:i4>1900593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_Toc69669287</vt:lpwstr>
      </vt:variant>
      <vt:variant>
        <vt:i4>1835057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_Toc69669286</vt:lpwstr>
      </vt:variant>
      <vt:variant>
        <vt:i4>2031665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_Toc69669285</vt:lpwstr>
      </vt:variant>
      <vt:variant>
        <vt:i4>9764980</vt:i4>
      </vt:variant>
      <vt:variant>
        <vt:i4>221</vt:i4>
      </vt:variant>
      <vt:variant>
        <vt:i4>0</vt:i4>
      </vt:variant>
      <vt:variant>
        <vt:i4>5</vt:i4>
      </vt:variant>
      <vt:variant>
        <vt:lpwstr>https://ualg365-my.sharepoint.com/personal/a61172_ualg_pt/Documents/Quadrado mágico no âmbito de sistemas paralelos e distribuídos.docx</vt:lpwstr>
      </vt:variant>
      <vt:variant>
        <vt:lpwstr>_Toc69669284</vt:lpwstr>
      </vt:variant>
      <vt:variant>
        <vt:i4>1638449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_Toc69669283</vt:lpwstr>
      </vt:variant>
      <vt:variant>
        <vt:i4>9633908</vt:i4>
      </vt:variant>
      <vt:variant>
        <vt:i4>209</vt:i4>
      </vt:variant>
      <vt:variant>
        <vt:i4>0</vt:i4>
      </vt:variant>
      <vt:variant>
        <vt:i4>5</vt:i4>
      </vt:variant>
      <vt:variant>
        <vt:lpwstr>https://ualg365-my.sharepoint.com/personal/a61172_ualg_pt/Documents/Quadrado mágico no âmbito de sistemas paralelos e distribuídos.docx</vt:lpwstr>
      </vt:variant>
      <vt:variant>
        <vt:lpwstr>_Toc69669282</vt:lpwstr>
      </vt:variant>
      <vt:variant>
        <vt:i4>9437300</vt:i4>
      </vt:variant>
      <vt:variant>
        <vt:i4>203</vt:i4>
      </vt:variant>
      <vt:variant>
        <vt:i4>0</vt:i4>
      </vt:variant>
      <vt:variant>
        <vt:i4>5</vt:i4>
      </vt:variant>
      <vt:variant>
        <vt:lpwstr>https://ualg365-my.sharepoint.com/personal/a61172_ualg_pt/Documents/Quadrado mágico no âmbito de sistemas paralelos e distribuídos.docx</vt:lpwstr>
      </vt:variant>
      <vt:variant>
        <vt:lpwstr>_Toc69669281</vt:lpwstr>
      </vt:variant>
      <vt:variant>
        <vt:i4>9502836</vt:i4>
      </vt:variant>
      <vt:variant>
        <vt:i4>197</vt:i4>
      </vt:variant>
      <vt:variant>
        <vt:i4>0</vt:i4>
      </vt:variant>
      <vt:variant>
        <vt:i4>5</vt:i4>
      </vt:variant>
      <vt:variant>
        <vt:lpwstr>https://ualg365-my.sharepoint.com/personal/a61172_ualg_pt/Documents/Quadrado mágico no âmbito de sistemas paralelos e distribuídos.docx</vt:lpwstr>
      </vt:variant>
      <vt:variant>
        <vt:lpwstr>_Toc69669280</vt:lpwstr>
      </vt:variant>
      <vt:variant>
        <vt:i4>1245246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_Toc69669279</vt:lpwstr>
      </vt:variant>
      <vt:variant>
        <vt:i4>10027131</vt:i4>
      </vt:variant>
      <vt:variant>
        <vt:i4>185</vt:i4>
      </vt:variant>
      <vt:variant>
        <vt:i4>0</vt:i4>
      </vt:variant>
      <vt:variant>
        <vt:i4>5</vt:i4>
      </vt:variant>
      <vt:variant>
        <vt:lpwstr>https://ualg365-my.sharepoint.com/personal/a61172_ualg_pt/Documents/Quadrado mágico no âmbito de sistemas paralelos e distribuídos.docx</vt:lpwstr>
      </vt:variant>
      <vt:variant>
        <vt:lpwstr>_Toc69669278</vt:lpwstr>
      </vt:variant>
      <vt:variant>
        <vt:i4>9830523</vt:i4>
      </vt:variant>
      <vt:variant>
        <vt:i4>179</vt:i4>
      </vt:variant>
      <vt:variant>
        <vt:i4>0</vt:i4>
      </vt:variant>
      <vt:variant>
        <vt:i4>5</vt:i4>
      </vt:variant>
      <vt:variant>
        <vt:lpwstr>https://ualg365-my.sharepoint.com/personal/a61172_ualg_pt/Documents/Quadrado mágico no âmbito de sistemas paralelos e distribuídos.docx</vt:lpwstr>
      </vt:variant>
      <vt:variant>
        <vt:lpwstr>_Toc69669277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_Toc69671797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_Toc69671796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_Toc69671795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_Toc69671794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_Toc69671793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_Toc69671792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_Toc69671791</vt:lpwstr>
      </vt:variant>
      <vt:variant>
        <vt:i4>1966136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_Toc69671790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_Toc69671789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_Toc69671788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_Toc69671787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_Toc69671786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_Toc69671785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_Toc69671784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_Toc69671783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_Toc69671782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_Toc69671781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_Toc69671780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_Toc69671779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_Toc69671778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_Toc69671777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_Toc69671776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_Toc69671775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_Toc69671774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_Toc69671773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_Toc69671772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_Toc69671771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_Toc69671770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_Toc69671769</vt:lpwstr>
      </vt:variant>
      <vt:variant>
        <vt:i4>5963840</vt:i4>
      </vt:variant>
      <vt:variant>
        <vt:i4>0</vt:i4>
      </vt:variant>
      <vt:variant>
        <vt:i4>0</vt:i4>
      </vt:variant>
      <vt:variant>
        <vt:i4>5</vt:i4>
      </vt:variant>
      <vt:variant>
        <vt:lpwstr>https://gcc.gnu.org/onlinedocs/gcc/Optimize-Options.html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Quadrado Mágico</dc:title>
  <dc:subject/>
  <dc:creator>GUI COSTA Nº61172</dc:creator>
  <cp:keywords/>
  <dc:description/>
  <cp:lastModifiedBy>GUI COSTA</cp:lastModifiedBy>
  <cp:revision>10</cp:revision>
  <cp:lastPrinted>2021-04-18T20:28:00Z</cp:lastPrinted>
  <dcterms:created xsi:type="dcterms:W3CDTF">2021-04-18T20:20:00Z</dcterms:created>
  <dcterms:modified xsi:type="dcterms:W3CDTF">2021-04-18T20:28:00Z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0x010100EAB0EA911206574CAD933AFB53C6247A</vt:lpwstr>
  </property>
</Properties>
</file>